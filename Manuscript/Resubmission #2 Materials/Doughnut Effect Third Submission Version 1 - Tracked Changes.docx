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007824" w14:textId="77777777" w:rsidR="00267DCC" w:rsidRDefault="00267DCC">
      <w:pPr>
        <w:suppressLineNumbers/>
        <w:rPr>
          <w:ins w:id="0" w:author="Stephen Scherrer" w:date="2017-11-21T17:32:00Z"/>
          <w:rFonts w:ascii="Times New Roman" w:eastAsia="Times New Roman" w:hAnsi="Times New Roman" w:cs="Times New Roman"/>
          <w:b/>
          <w:bCs/>
        </w:rPr>
        <w:pPrChange w:id="1" w:author="Stephen Scherrer" w:date="2017-11-21T17:44:00Z">
          <w:pPr/>
        </w:pPrChange>
      </w:pPr>
      <w:ins w:id="2" w:author="Stephen Scherrer" w:date="2017-11-21T17:32:00Z">
        <w:r w:rsidRPr="00267DCC">
          <w:rPr>
            <w:rFonts w:ascii="Times New Roman" w:eastAsia="Times New Roman" w:hAnsi="Times New Roman" w:cs="Times New Roman"/>
            <w:b/>
            <w:bCs/>
          </w:rPr>
          <w:t>Depth and range dependent variation in the performance of aquatic telemetry systems: Understanding and predicting the susceptibility of acoustic tag-receiver pairs to close proximity detection interference</w:t>
        </w:r>
      </w:ins>
    </w:p>
    <w:p w14:paraId="2A3DA8C7" w14:textId="77777777" w:rsidR="00267DCC" w:rsidRPr="00267DCC" w:rsidRDefault="00267DCC">
      <w:pPr>
        <w:suppressLineNumbers/>
        <w:rPr>
          <w:ins w:id="3" w:author="Stephen Scherrer" w:date="2017-11-21T17:32:00Z"/>
          <w:rFonts w:ascii="Times New Roman" w:eastAsia="Times New Roman" w:hAnsi="Times New Roman" w:cs="Times New Roman"/>
          <w:b/>
          <w:bCs/>
        </w:rPr>
        <w:pPrChange w:id="4" w:author="Stephen Scherrer" w:date="2017-11-21T17:44:00Z">
          <w:pPr/>
        </w:pPrChange>
      </w:pPr>
    </w:p>
    <w:p w14:paraId="7F558E7C" w14:textId="7CEFA0D5" w:rsidR="00267DCC" w:rsidRPr="00267DCC" w:rsidRDefault="00267DCC">
      <w:pPr>
        <w:suppressLineNumbers/>
        <w:rPr>
          <w:ins w:id="5" w:author="Stephen Scherrer" w:date="2017-11-21T17:33:00Z"/>
          <w:rFonts w:ascii="Times New Roman" w:eastAsia="Times New Roman" w:hAnsi="Times New Roman" w:cs="Times New Roman"/>
          <w:b/>
          <w:bCs/>
          <w:vertAlign w:val="superscript"/>
          <w:rPrChange w:id="6" w:author="Stephen Scherrer" w:date="2017-11-21T17:35:00Z">
            <w:rPr>
              <w:ins w:id="7" w:author="Stephen Scherrer" w:date="2017-11-21T17:33:00Z"/>
              <w:rFonts w:ascii="Times New Roman" w:eastAsia="Times New Roman" w:hAnsi="Times New Roman" w:cs="Times New Roman"/>
              <w:b/>
              <w:bCs/>
            </w:rPr>
          </w:rPrChange>
        </w:rPr>
        <w:pPrChange w:id="8" w:author="Stephen Scherrer" w:date="2017-11-21T17:44:00Z">
          <w:pPr/>
        </w:pPrChange>
      </w:pPr>
      <w:ins w:id="9" w:author="Stephen Scherrer" w:date="2017-11-21T17:33:00Z">
        <w:r w:rsidRPr="00267DCC">
          <w:rPr>
            <w:rFonts w:ascii="Times New Roman" w:eastAsia="Times New Roman" w:hAnsi="Times New Roman" w:cs="Times New Roman"/>
            <w:b/>
            <w:bCs/>
          </w:rPr>
          <w:t>Stephen R.</w:t>
        </w:r>
        <w:r>
          <w:rPr>
            <w:rFonts w:ascii="Times New Roman" w:eastAsia="Times New Roman" w:hAnsi="Times New Roman" w:cs="Times New Roman"/>
            <w:b/>
            <w:bCs/>
          </w:rPr>
          <w:t xml:space="preserve"> Scherrer</w:t>
        </w:r>
        <w:r w:rsidRPr="00267DCC">
          <w:rPr>
            <w:rFonts w:ascii="Times New Roman" w:eastAsia="Times New Roman" w:hAnsi="Times New Roman" w:cs="Times New Roman"/>
            <w:b/>
            <w:bCs/>
            <w:vertAlign w:val="superscript"/>
            <w:rPrChange w:id="10" w:author="Stephen Scherrer" w:date="2017-11-21T17:34:00Z">
              <w:rPr>
                <w:rFonts w:ascii="Times New Roman" w:eastAsia="Times New Roman" w:hAnsi="Times New Roman" w:cs="Times New Roman"/>
                <w:b/>
                <w:bCs/>
              </w:rPr>
            </w:rPrChange>
          </w:rPr>
          <w:t>1</w:t>
        </w:r>
        <w:r w:rsidRPr="00267DCC">
          <w:rPr>
            <w:rFonts w:ascii="Times New Roman" w:eastAsia="Times New Roman" w:hAnsi="Times New Roman" w:cs="Times New Roman"/>
            <w:b/>
            <w:bCs/>
          </w:rPr>
          <w:t>, Brendan P. Rideout</w:t>
        </w:r>
        <w:r w:rsidRPr="00267DCC">
          <w:rPr>
            <w:rFonts w:ascii="Times New Roman" w:eastAsia="Times New Roman" w:hAnsi="Times New Roman" w:cs="Times New Roman"/>
            <w:b/>
            <w:bCs/>
            <w:vertAlign w:val="superscript"/>
            <w:rPrChange w:id="11" w:author="Stephen Scherrer" w:date="2017-11-21T17:34:00Z">
              <w:rPr>
                <w:rFonts w:ascii="Times New Roman" w:eastAsia="Times New Roman" w:hAnsi="Times New Roman" w:cs="Times New Roman"/>
                <w:b/>
                <w:bCs/>
              </w:rPr>
            </w:rPrChange>
          </w:rPr>
          <w:t>2</w:t>
        </w:r>
        <w:r w:rsidRPr="00267DCC">
          <w:rPr>
            <w:rFonts w:ascii="Times New Roman" w:eastAsia="Times New Roman" w:hAnsi="Times New Roman" w:cs="Times New Roman"/>
            <w:b/>
            <w:bCs/>
          </w:rPr>
          <w:t>, Giacomo Giorli</w:t>
        </w:r>
      </w:ins>
      <w:ins w:id="12" w:author="Stephen Scherrer" w:date="2017-11-21T17:34:00Z">
        <w:r w:rsidRPr="00267DCC">
          <w:rPr>
            <w:rFonts w:ascii="Times New Roman" w:eastAsia="Times New Roman" w:hAnsi="Times New Roman" w:cs="Times New Roman"/>
            <w:b/>
            <w:bCs/>
            <w:vertAlign w:val="superscript"/>
            <w:rPrChange w:id="13" w:author="Stephen Scherrer" w:date="2017-11-21T17:34:00Z">
              <w:rPr>
                <w:rFonts w:ascii="Times New Roman" w:eastAsia="Times New Roman" w:hAnsi="Times New Roman" w:cs="Times New Roman"/>
                <w:b/>
                <w:bCs/>
              </w:rPr>
            </w:rPrChange>
          </w:rPr>
          <w:t>3</w:t>
        </w:r>
      </w:ins>
      <w:ins w:id="14" w:author="Stephen Scherrer" w:date="2017-11-21T17:33:00Z">
        <w:r w:rsidRPr="00267DCC">
          <w:rPr>
            <w:rFonts w:ascii="Times New Roman" w:eastAsia="Times New Roman" w:hAnsi="Times New Roman" w:cs="Times New Roman"/>
            <w:b/>
            <w:bCs/>
          </w:rPr>
          <w:t>, Eva-Marie Nosal</w:t>
        </w:r>
        <w:r w:rsidRPr="00267DCC">
          <w:rPr>
            <w:rFonts w:ascii="Times New Roman" w:eastAsia="Times New Roman" w:hAnsi="Times New Roman" w:cs="Times New Roman"/>
            <w:b/>
            <w:bCs/>
            <w:vertAlign w:val="superscript"/>
            <w:rPrChange w:id="15" w:author="Stephen Scherrer" w:date="2017-11-21T17:35:00Z">
              <w:rPr>
                <w:rFonts w:ascii="Times New Roman" w:eastAsia="Times New Roman" w:hAnsi="Times New Roman" w:cs="Times New Roman"/>
                <w:b/>
                <w:bCs/>
              </w:rPr>
            </w:rPrChange>
          </w:rPr>
          <w:t>2</w:t>
        </w:r>
        <w:r w:rsidRPr="00267DCC">
          <w:rPr>
            <w:rFonts w:ascii="Times New Roman" w:eastAsia="Times New Roman" w:hAnsi="Times New Roman" w:cs="Times New Roman"/>
            <w:b/>
            <w:bCs/>
          </w:rPr>
          <w:t xml:space="preserve">, Kevin </w:t>
        </w:r>
        <w:r>
          <w:rPr>
            <w:rFonts w:ascii="Times New Roman" w:eastAsia="Times New Roman" w:hAnsi="Times New Roman" w:cs="Times New Roman"/>
            <w:b/>
            <w:bCs/>
          </w:rPr>
          <w:t>C. Weng</w:t>
        </w:r>
      </w:ins>
      <w:ins w:id="16" w:author="Stephen Scherrer" w:date="2017-11-21T17:35:00Z">
        <w:r>
          <w:rPr>
            <w:rFonts w:ascii="Times New Roman" w:eastAsia="Times New Roman" w:hAnsi="Times New Roman" w:cs="Times New Roman"/>
            <w:b/>
            <w:bCs/>
            <w:vertAlign w:val="superscript"/>
          </w:rPr>
          <w:t>4</w:t>
        </w:r>
      </w:ins>
    </w:p>
    <w:p w14:paraId="10482017" w14:textId="77777777" w:rsidR="00267DCC" w:rsidRPr="00267DCC" w:rsidRDefault="00267DCC">
      <w:pPr>
        <w:suppressLineNumbers/>
        <w:rPr>
          <w:ins w:id="17" w:author="Stephen Scherrer" w:date="2017-11-21T17:33:00Z"/>
          <w:rFonts w:ascii="Times New Roman" w:eastAsia="Times New Roman" w:hAnsi="Times New Roman" w:cs="Times New Roman"/>
          <w:b/>
          <w:bCs/>
        </w:rPr>
        <w:pPrChange w:id="18" w:author="Stephen Scherrer" w:date="2017-11-21T17:44:00Z">
          <w:pPr/>
        </w:pPrChange>
      </w:pPr>
    </w:p>
    <w:p w14:paraId="3A03BB58" w14:textId="2D505AC3" w:rsidR="00267DCC" w:rsidRPr="00267DCC" w:rsidRDefault="00267DCC">
      <w:pPr>
        <w:suppressLineNumbers/>
        <w:rPr>
          <w:ins w:id="19" w:author="Stephen Scherrer" w:date="2017-11-21T17:33:00Z"/>
          <w:rFonts w:ascii="Times New Roman" w:eastAsia="Times New Roman" w:hAnsi="Times New Roman" w:cs="Times New Roman"/>
          <w:bCs/>
          <w:rPrChange w:id="20" w:author="Stephen Scherrer" w:date="2017-11-21T17:33:00Z">
            <w:rPr>
              <w:ins w:id="21" w:author="Stephen Scherrer" w:date="2017-11-21T17:33:00Z"/>
              <w:rFonts w:ascii="Times New Roman" w:eastAsia="Times New Roman" w:hAnsi="Times New Roman" w:cs="Times New Roman"/>
              <w:b/>
              <w:bCs/>
            </w:rPr>
          </w:rPrChange>
        </w:rPr>
        <w:pPrChange w:id="22" w:author="Stephen Scherrer" w:date="2017-11-21T17:44:00Z">
          <w:pPr/>
        </w:pPrChange>
      </w:pPr>
      <w:ins w:id="23" w:author="Stephen Scherrer" w:date="2017-11-21T17:33:00Z">
        <w:r w:rsidRPr="00267DCC">
          <w:rPr>
            <w:rFonts w:ascii="Times New Roman" w:eastAsia="Times New Roman" w:hAnsi="Times New Roman" w:cs="Times New Roman"/>
            <w:bCs/>
          </w:rPr>
          <w:t xml:space="preserve">1. </w:t>
        </w:r>
        <w:r w:rsidRPr="00267DCC">
          <w:rPr>
            <w:rFonts w:ascii="Times New Roman" w:eastAsia="Times New Roman" w:hAnsi="Times New Roman" w:cs="Times New Roman"/>
            <w:bCs/>
            <w:rPrChange w:id="24" w:author="Stephen Scherrer" w:date="2017-11-21T17:33:00Z">
              <w:rPr>
                <w:rFonts w:ascii="Times New Roman" w:eastAsia="Times New Roman" w:hAnsi="Times New Roman" w:cs="Times New Roman"/>
                <w:b/>
                <w:bCs/>
              </w:rPr>
            </w:rPrChange>
          </w:rPr>
          <w:t>Department of Oceanography, University of Hawaiʻi at Mānoa, Honolulu, Hawaiʻi, USA</w:t>
        </w:r>
      </w:ins>
    </w:p>
    <w:p w14:paraId="3C36E028" w14:textId="79BC01E6" w:rsidR="00267DCC" w:rsidRPr="00267DCC" w:rsidRDefault="00267DCC">
      <w:pPr>
        <w:suppressLineNumbers/>
        <w:rPr>
          <w:ins w:id="25" w:author="Stephen Scherrer" w:date="2017-11-21T17:33:00Z"/>
          <w:rFonts w:ascii="Times New Roman" w:eastAsia="Times New Roman" w:hAnsi="Times New Roman" w:cs="Times New Roman"/>
          <w:bCs/>
          <w:rPrChange w:id="26" w:author="Stephen Scherrer" w:date="2017-11-21T17:33:00Z">
            <w:rPr>
              <w:ins w:id="27" w:author="Stephen Scherrer" w:date="2017-11-21T17:33:00Z"/>
              <w:rFonts w:ascii="Times New Roman" w:eastAsia="Times New Roman" w:hAnsi="Times New Roman" w:cs="Times New Roman"/>
              <w:b/>
              <w:bCs/>
            </w:rPr>
          </w:rPrChange>
        </w:rPr>
        <w:pPrChange w:id="28" w:author="Stephen Scherrer" w:date="2017-11-21T17:44:00Z">
          <w:pPr/>
        </w:pPrChange>
      </w:pPr>
      <w:ins w:id="29" w:author="Stephen Scherrer" w:date="2017-11-21T17:33:00Z">
        <w:r w:rsidRPr="00267DCC">
          <w:rPr>
            <w:rFonts w:ascii="Times New Roman" w:eastAsia="Times New Roman" w:hAnsi="Times New Roman" w:cs="Times New Roman"/>
            <w:bCs/>
          </w:rPr>
          <w:t xml:space="preserve">2. </w:t>
        </w:r>
        <w:r w:rsidRPr="00267DCC">
          <w:rPr>
            <w:rFonts w:ascii="Times New Roman" w:eastAsia="Times New Roman" w:hAnsi="Times New Roman" w:cs="Times New Roman"/>
            <w:bCs/>
            <w:rPrChange w:id="30" w:author="Stephen Scherrer" w:date="2017-11-21T17:33:00Z">
              <w:rPr>
                <w:rFonts w:ascii="Times New Roman" w:eastAsia="Times New Roman" w:hAnsi="Times New Roman" w:cs="Times New Roman"/>
                <w:b/>
                <w:bCs/>
              </w:rPr>
            </w:rPrChange>
          </w:rPr>
          <w:t>Department of Ocean and Resource</w:t>
        </w:r>
      </w:ins>
      <w:ins w:id="31" w:author="Stephen Scherrer" w:date="2017-11-21T17:34:00Z">
        <w:r>
          <w:rPr>
            <w:rFonts w:ascii="Times New Roman" w:eastAsia="Times New Roman" w:hAnsi="Times New Roman" w:cs="Times New Roman"/>
            <w:bCs/>
          </w:rPr>
          <w:t>s</w:t>
        </w:r>
      </w:ins>
      <w:ins w:id="32" w:author="Stephen Scherrer" w:date="2017-11-21T17:33:00Z">
        <w:r w:rsidRPr="00267DCC">
          <w:rPr>
            <w:rFonts w:ascii="Times New Roman" w:eastAsia="Times New Roman" w:hAnsi="Times New Roman" w:cs="Times New Roman"/>
            <w:bCs/>
            <w:rPrChange w:id="33" w:author="Stephen Scherrer" w:date="2017-11-21T17:33:00Z">
              <w:rPr>
                <w:rFonts w:ascii="Times New Roman" w:eastAsia="Times New Roman" w:hAnsi="Times New Roman" w:cs="Times New Roman"/>
                <w:b/>
                <w:bCs/>
              </w:rPr>
            </w:rPrChange>
          </w:rPr>
          <w:t xml:space="preserve"> Engineering, University of Hawaiʻi at Mānoa, Honolulu, Hawaiʻi, USA</w:t>
        </w:r>
      </w:ins>
    </w:p>
    <w:p w14:paraId="2042396C" w14:textId="1211F3D2" w:rsidR="00267DCC" w:rsidRPr="00267DCC" w:rsidRDefault="00267DCC">
      <w:pPr>
        <w:suppressLineNumbers/>
        <w:rPr>
          <w:ins w:id="34" w:author="Stephen Scherrer" w:date="2017-11-21T17:33:00Z"/>
          <w:rFonts w:ascii="Times New Roman" w:eastAsia="Times New Roman" w:hAnsi="Times New Roman" w:cs="Times New Roman"/>
          <w:bCs/>
          <w:rPrChange w:id="35" w:author="Stephen Scherrer" w:date="2017-11-21T17:33:00Z">
            <w:rPr>
              <w:ins w:id="36" w:author="Stephen Scherrer" w:date="2017-11-21T17:33:00Z"/>
              <w:rFonts w:ascii="Times New Roman" w:eastAsia="Times New Roman" w:hAnsi="Times New Roman" w:cs="Times New Roman"/>
              <w:b/>
              <w:bCs/>
            </w:rPr>
          </w:rPrChange>
        </w:rPr>
        <w:pPrChange w:id="37" w:author="Stephen Scherrer" w:date="2017-11-21T17:44:00Z">
          <w:pPr/>
        </w:pPrChange>
      </w:pPr>
      <w:ins w:id="38" w:author="Stephen Scherrer" w:date="2017-11-21T17:33:00Z">
        <w:r w:rsidRPr="00267DCC">
          <w:rPr>
            <w:rFonts w:ascii="Times New Roman" w:eastAsia="Times New Roman" w:hAnsi="Times New Roman" w:cs="Times New Roman"/>
            <w:bCs/>
          </w:rPr>
          <w:t xml:space="preserve">3. </w:t>
        </w:r>
      </w:ins>
      <w:ins w:id="39" w:author="Stephen Scherrer" w:date="2017-11-21T17:34:00Z">
        <w:r>
          <w:rPr>
            <w:rFonts w:ascii="Times New Roman" w:eastAsia="Times New Roman" w:hAnsi="Times New Roman" w:cs="Times New Roman"/>
            <w:bCs/>
          </w:rPr>
          <w:t xml:space="preserve">National Institute of Water and Atmospheric Research Ltd, </w:t>
        </w:r>
      </w:ins>
      <w:ins w:id="40" w:author="Stephen Scherrer" w:date="2017-11-21T17:35:00Z">
        <w:r>
          <w:rPr>
            <w:rFonts w:ascii="Times New Roman" w:eastAsia="Times New Roman" w:hAnsi="Times New Roman" w:cs="Times New Roman"/>
            <w:bCs/>
          </w:rPr>
          <w:t>Wellington, New Zealand</w:t>
        </w:r>
      </w:ins>
    </w:p>
    <w:p w14:paraId="27A1A460" w14:textId="6865017D" w:rsidR="00267DCC" w:rsidRPr="00267DCC" w:rsidRDefault="00267DCC">
      <w:pPr>
        <w:suppressLineNumbers/>
        <w:rPr>
          <w:ins w:id="41" w:author="Stephen Scherrer" w:date="2017-11-21T17:33:00Z"/>
          <w:rFonts w:ascii="Times New Roman" w:eastAsia="Times New Roman" w:hAnsi="Times New Roman" w:cs="Times New Roman"/>
          <w:bCs/>
          <w:rPrChange w:id="42" w:author="Stephen Scherrer" w:date="2017-11-21T17:33:00Z">
            <w:rPr>
              <w:ins w:id="43" w:author="Stephen Scherrer" w:date="2017-11-21T17:33:00Z"/>
              <w:rFonts w:ascii="Times New Roman" w:eastAsia="Times New Roman" w:hAnsi="Times New Roman" w:cs="Times New Roman"/>
              <w:b/>
              <w:bCs/>
            </w:rPr>
          </w:rPrChange>
        </w:rPr>
        <w:pPrChange w:id="44" w:author="Stephen Scherrer" w:date="2017-11-21T17:44:00Z">
          <w:pPr/>
        </w:pPrChange>
      </w:pPr>
      <w:ins w:id="45" w:author="Stephen Scherrer" w:date="2017-11-21T17:33:00Z">
        <w:r w:rsidRPr="00267DCC">
          <w:rPr>
            <w:rFonts w:ascii="Times New Roman" w:eastAsia="Times New Roman" w:hAnsi="Times New Roman" w:cs="Times New Roman"/>
            <w:bCs/>
          </w:rPr>
          <w:t xml:space="preserve">4. </w:t>
        </w:r>
        <w:r w:rsidRPr="00267DCC">
          <w:rPr>
            <w:rFonts w:ascii="Times New Roman" w:eastAsia="Times New Roman" w:hAnsi="Times New Roman" w:cs="Times New Roman"/>
            <w:bCs/>
            <w:rPrChange w:id="46" w:author="Stephen Scherrer" w:date="2017-11-21T17:33:00Z">
              <w:rPr>
                <w:rFonts w:ascii="Times New Roman" w:eastAsia="Times New Roman" w:hAnsi="Times New Roman" w:cs="Times New Roman"/>
                <w:b/>
                <w:bCs/>
              </w:rPr>
            </w:rPrChange>
          </w:rPr>
          <w:t xml:space="preserve">Fisheries Science Department, Virginia Institute of Marine Science, College of William and Mary, </w:t>
        </w:r>
      </w:ins>
      <w:ins w:id="47" w:author="Stephen Scherrer" w:date="2017-11-21T17:37:00Z">
        <w:r>
          <w:rPr>
            <w:rFonts w:ascii="Times New Roman" w:eastAsia="Times New Roman" w:hAnsi="Times New Roman" w:cs="Times New Roman"/>
            <w:bCs/>
          </w:rPr>
          <w:t>Gloucester</w:t>
        </w:r>
      </w:ins>
      <w:ins w:id="48" w:author="Stephen Scherrer" w:date="2017-11-21T17:33:00Z">
        <w:r w:rsidRPr="00267DCC">
          <w:rPr>
            <w:rFonts w:ascii="Times New Roman" w:eastAsia="Times New Roman" w:hAnsi="Times New Roman" w:cs="Times New Roman"/>
            <w:bCs/>
            <w:rPrChange w:id="49" w:author="Stephen Scherrer" w:date="2017-11-21T17:33:00Z">
              <w:rPr>
                <w:rFonts w:ascii="Times New Roman" w:eastAsia="Times New Roman" w:hAnsi="Times New Roman" w:cs="Times New Roman"/>
                <w:b/>
                <w:bCs/>
              </w:rPr>
            </w:rPrChange>
          </w:rPr>
          <w:t xml:space="preserve"> Point, Virginia, USA</w:t>
        </w:r>
      </w:ins>
    </w:p>
    <w:p w14:paraId="7F2BBCEE" w14:textId="77777777" w:rsidR="00267DCC" w:rsidRPr="00267DCC" w:rsidRDefault="00267DCC">
      <w:pPr>
        <w:suppressLineNumbers/>
        <w:rPr>
          <w:ins w:id="50" w:author="Stephen Scherrer" w:date="2017-11-21T17:33:00Z"/>
          <w:rFonts w:ascii="Times New Roman" w:eastAsia="Times New Roman" w:hAnsi="Times New Roman" w:cs="Times New Roman"/>
          <w:bCs/>
          <w:rPrChange w:id="51" w:author="Stephen Scherrer" w:date="2017-11-21T17:33:00Z">
            <w:rPr>
              <w:ins w:id="52" w:author="Stephen Scherrer" w:date="2017-11-21T17:33:00Z"/>
              <w:rFonts w:ascii="Times New Roman" w:eastAsia="Times New Roman" w:hAnsi="Times New Roman" w:cs="Times New Roman"/>
              <w:b/>
              <w:bCs/>
            </w:rPr>
          </w:rPrChange>
        </w:rPr>
        <w:pPrChange w:id="53" w:author="Stephen Scherrer" w:date="2017-11-21T17:44:00Z">
          <w:pPr/>
        </w:pPrChange>
      </w:pPr>
    </w:p>
    <w:p w14:paraId="4BFBF04B" w14:textId="77777777" w:rsidR="00267DCC" w:rsidRPr="00267DCC" w:rsidRDefault="00267DCC">
      <w:pPr>
        <w:suppressLineNumbers/>
        <w:rPr>
          <w:ins w:id="54" w:author="Stephen Scherrer" w:date="2017-11-21T17:33:00Z"/>
          <w:rFonts w:ascii="Times New Roman" w:eastAsia="Times New Roman" w:hAnsi="Times New Roman" w:cs="Times New Roman"/>
          <w:bCs/>
          <w:rPrChange w:id="55" w:author="Stephen Scherrer" w:date="2017-11-21T17:33:00Z">
            <w:rPr>
              <w:ins w:id="56" w:author="Stephen Scherrer" w:date="2017-11-21T17:33:00Z"/>
              <w:rFonts w:ascii="Times New Roman" w:eastAsia="Times New Roman" w:hAnsi="Times New Roman" w:cs="Times New Roman"/>
              <w:b/>
              <w:bCs/>
            </w:rPr>
          </w:rPrChange>
        </w:rPr>
        <w:pPrChange w:id="57" w:author="Stephen Scherrer" w:date="2017-11-21T17:44:00Z">
          <w:pPr/>
        </w:pPrChange>
      </w:pPr>
      <w:ins w:id="58" w:author="Stephen Scherrer" w:date="2017-11-21T17:33:00Z">
        <w:r w:rsidRPr="00267DCC">
          <w:rPr>
            <w:rFonts w:ascii="Times New Roman" w:eastAsia="Times New Roman" w:hAnsi="Times New Roman" w:cs="Times New Roman"/>
            <w:bCs/>
            <w:rPrChange w:id="59" w:author="Stephen Scherrer" w:date="2017-11-21T17:33:00Z">
              <w:rPr>
                <w:rFonts w:ascii="Times New Roman" w:eastAsia="Times New Roman" w:hAnsi="Times New Roman" w:cs="Times New Roman"/>
                <w:b/>
                <w:bCs/>
              </w:rPr>
            </w:rPrChange>
          </w:rPr>
          <w:t xml:space="preserve"> Corresponding author: </w:t>
        </w:r>
      </w:ins>
    </w:p>
    <w:p w14:paraId="1B3E5493" w14:textId="77777777" w:rsidR="00267DCC" w:rsidRPr="00267DCC" w:rsidRDefault="00267DCC">
      <w:pPr>
        <w:suppressLineNumbers/>
        <w:rPr>
          <w:ins w:id="60" w:author="Stephen Scherrer" w:date="2017-11-21T17:33:00Z"/>
          <w:rFonts w:ascii="Times New Roman" w:eastAsia="Times New Roman" w:hAnsi="Times New Roman" w:cs="Times New Roman"/>
          <w:bCs/>
          <w:rPrChange w:id="61" w:author="Stephen Scherrer" w:date="2017-11-21T17:33:00Z">
            <w:rPr>
              <w:ins w:id="62" w:author="Stephen Scherrer" w:date="2017-11-21T17:33:00Z"/>
              <w:rFonts w:ascii="Times New Roman" w:eastAsia="Times New Roman" w:hAnsi="Times New Roman" w:cs="Times New Roman"/>
              <w:b/>
              <w:bCs/>
            </w:rPr>
          </w:rPrChange>
        </w:rPr>
        <w:pPrChange w:id="63" w:author="Stephen Scherrer" w:date="2017-11-21T17:44:00Z">
          <w:pPr/>
        </w:pPrChange>
      </w:pPr>
      <w:ins w:id="64" w:author="Stephen Scherrer" w:date="2017-11-21T17:33:00Z">
        <w:r w:rsidRPr="00267DCC">
          <w:rPr>
            <w:rFonts w:ascii="Times New Roman" w:eastAsia="Times New Roman" w:hAnsi="Times New Roman" w:cs="Times New Roman"/>
            <w:bCs/>
            <w:rPrChange w:id="65" w:author="Stephen Scherrer" w:date="2017-11-21T17:33:00Z">
              <w:rPr>
                <w:rFonts w:ascii="Times New Roman" w:eastAsia="Times New Roman" w:hAnsi="Times New Roman" w:cs="Times New Roman"/>
                <w:b/>
                <w:bCs/>
              </w:rPr>
            </w:rPrChange>
          </w:rPr>
          <w:tab/>
          <w:t>Stephen Scherrer</w:t>
        </w:r>
      </w:ins>
    </w:p>
    <w:p w14:paraId="413F5163" w14:textId="27281B8C" w:rsidR="00267DCC" w:rsidRPr="00267DCC" w:rsidRDefault="00267DCC">
      <w:pPr>
        <w:suppressLineNumbers/>
        <w:rPr>
          <w:ins w:id="66" w:author="Stephen Scherrer" w:date="2017-11-21T17:33:00Z"/>
          <w:rFonts w:ascii="Times New Roman" w:eastAsia="Times New Roman" w:hAnsi="Times New Roman" w:cs="Times New Roman"/>
          <w:bCs/>
          <w:rPrChange w:id="67" w:author="Stephen Scherrer" w:date="2017-11-21T17:33:00Z">
            <w:rPr>
              <w:ins w:id="68" w:author="Stephen Scherrer" w:date="2017-11-21T17:33:00Z"/>
              <w:rFonts w:ascii="Times New Roman" w:eastAsia="Times New Roman" w:hAnsi="Times New Roman" w:cs="Times New Roman"/>
              <w:b/>
              <w:bCs/>
            </w:rPr>
          </w:rPrChange>
        </w:rPr>
        <w:pPrChange w:id="69" w:author="Stephen Scherrer" w:date="2017-11-21T17:44:00Z">
          <w:pPr/>
        </w:pPrChange>
      </w:pPr>
      <w:ins w:id="70" w:author="Stephen Scherrer" w:date="2017-11-21T17:33:00Z">
        <w:r w:rsidRPr="00267DCC">
          <w:rPr>
            <w:rFonts w:ascii="Times New Roman" w:eastAsia="Times New Roman" w:hAnsi="Times New Roman" w:cs="Times New Roman"/>
            <w:bCs/>
            <w:rPrChange w:id="71" w:author="Stephen Scherrer" w:date="2017-11-21T17:33:00Z">
              <w:rPr>
                <w:rFonts w:ascii="Times New Roman" w:eastAsia="Times New Roman" w:hAnsi="Times New Roman" w:cs="Times New Roman"/>
                <w:b/>
                <w:bCs/>
              </w:rPr>
            </w:rPrChange>
          </w:rPr>
          <w:tab/>
          <w:t xml:space="preserve">1000 Pope Road, MSB </w:t>
        </w:r>
      </w:ins>
      <w:ins w:id="72" w:author="Stephen Scherrer" w:date="2017-11-21T17:36:00Z">
        <w:r>
          <w:rPr>
            <w:rFonts w:ascii="Times New Roman" w:eastAsia="Times New Roman" w:hAnsi="Times New Roman" w:cs="Times New Roman"/>
            <w:bCs/>
          </w:rPr>
          <w:t>609</w:t>
        </w:r>
      </w:ins>
      <w:ins w:id="73" w:author="Stephen Scherrer" w:date="2017-11-21T17:33:00Z">
        <w:r w:rsidRPr="00267DCC">
          <w:rPr>
            <w:rFonts w:ascii="Times New Roman" w:eastAsia="Times New Roman" w:hAnsi="Times New Roman" w:cs="Times New Roman"/>
            <w:bCs/>
            <w:rPrChange w:id="74" w:author="Stephen Scherrer" w:date="2017-11-21T17:33:00Z">
              <w:rPr>
                <w:rFonts w:ascii="Times New Roman" w:eastAsia="Times New Roman" w:hAnsi="Times New Roman" w:cs="Times New Roman"/>
                <w:b/>
                <w:bCs/>
              </w:rPr>
            </w:rPrChange>
          </w:rPr>
          <w:t>, Honolulu, Hawaiʻi, 96822, USA</w:t>
        </w:r>
      </w:ins>
    </w:p>
    <w:p w14:paraId="35220F78" w14:textId="77777777" w:rsidR="00267DCC" w:rsidRPr="00267DCC" w:rsidRDefault="00267DCC">
      <w:pPr>
        <w:suppressLineNumbers/>
        <w:rPr>
          <w:ins w:id="75" w:author="Stephen Scherrer" w:date="2017-11-21T17:33:00Z"/>
          <w:rFonts w:ascii="Times New Roman" w:eastAsia="Times New Roman" w:hAnsi="Times New Roman" w:cs="Times New Roman"/>
          <w:bCs/>
          <w:rPrChange w:id="76" w:author="Stephen Scherrer" w:date="2017-11-21T17:33:00Z">
            <w:rPr>
              <w:ins w:id="77" w:author="Stephen Scherrer" w:date="2017-11-21T17:33:00Z"/>
              <w:rFonts w:ascii="Times New Roman" w:eastAsia="Times New Roman" w:hAnsi="Times New Roman" w:cs="Times New Roman"/>
              <w:b/>
              <w:bCs/>
            </w:rPr>
          </w:rPrChange>
        </w:rPr>
        <w:pPrChange w:id="78" w:author="Stephen Scherrer" w:date="2017-11-21T17:44:00Z">
          <w:pPr/>
        </w:pPrChange>
      </w:pPr>
      <w:ins w:id="79" w:author="Stephen Scherrer" w:date="2017-11-21T17:33:00Z">
        <w:r w:rsidRPr="00267DCC">
          <w:rPr>
            <w:rFonts w:ascii="Times New Roman" w:eastAsia="Times New Roman" w:hAnsi="Times New Roman" w:cs="Times New Roman"/>
            <w:bCs/>
            <w:rPrChange w:id="80" w:author="Stephen Scherrer" w:date="2017-11-21T17:33:00Z">
              <w:rPr>
                <w:rFonts w:ascii="Times New Roman" w:eastAsia="Times New Roman" w:hAnsi="Times New Roman" w:cs="Times New Roman"/>
                <w:b/>
                <w:bCs/>
              </w:rPr>
            </w:rPrChange>
          </w:rPr>
          <w:tab/>
          <w:t xml:space="preserve">Email address: Scherrer@hawaii.edu </w:t>
        </w:r>
      </w:ins>
    </w:p>
    <w:p w14:paraId="790EBE1C" w14:textId="1E0DB128" w:rsidR="00267DCC" w:rsidRPr="00267DCC" w:rsidRDefault="00267DCC">
      <w:pPr>
        <w:suppressLineNumbers/>
        <w:rPr>
          <w:ins w:id="81" w:author="Stephen Scherrer" w:date="2017-11-21T17:31:00Z"/>
          <w:rFonts w:ascii="Times New Roman" w:eastAsia="Times New Roman" w:hAnsi="Times New Roman" w:cs="Times New Roman"/>
          <w:b/>
          <w:bCs/>
        </w:rPr>
        <w:pPrChange w:id="82" w:author="Stephen Scherrer" w:date="2017-11-21T17:44:00Z">
          <w:pPr/>
        </w:pPrChange>
      </w:pPr>
      <w:ins w:id="83" w:author="Stephen Scherrer" w:date="2017-11-21T17:31:00Z">
        <w:r w:rsidRPr="00267DCC">
          <w:rPr>
            <w:rFonts w:ascii="Times New Roman" w:eastAsia="Times New Roman" w:hAnsi="Times New Roman" w:cs="Times New Roman"/>
            <w:b/>
            <w:bCs/>
          </w:rPr>
          <w:br w:type="page"/>
        </w:r>
      </w:ins>
    </w:p>
    <w:p w14:paraId="6848ADC4" w14:textId="1A98F57F" w:rsidR="0075149F" w:rsidRPr="0075149F" w:rsidRDefault="0075149F">
      <w:pPr>
        <w:pStyle w:val="Normal1"/>
        <w:jc w:val="both"/>
        <w:outlineLvl w:val="0"/>
        <w:rPr>
          <w:rFonts w:ascii="Times New Roman" w:eastAsia="Times New Roman" w:hAnsi="Times New Roman" w:cs="Times New Roman"/>
          <w:bCs/>
        </w:rPr>
        <w:pPrChange w:id="84" w:author="Stephen Scherrer" w:date="2017-11-21T17:44:00Z">
          <w:pPr>
            <w:pStyle w:val="Normal1"/>
            <w:outlineLvl w:val="0"/>
          </w:pPr>
        </w:pPrChange>
      </w:pPr>
      <w:r w:rsidRPr="0075149F">
        <w:rPr>
          <w:rFonts w:ascii="Times New Roman" w:eastAsia="Times New Roman" w:hAnsi="Times New Roman" w:cs="Times New Roman"/>
          <w:b/>
          <w:bCs/>
        </w:rPr>
        <w:lastRenderedPageBreak/>
        <w:t>Background. </w:t>
      </w:r>
      <w:r w:rsidRPr="0075149F">
        <w:rPr>
          <w:rFonts w:ascii="Times New Roman" w:eastAsia="Times New Roman" w:hAnsi="Times New Roman" w:cs="Times New Roman"/>
          <w:bCs/>
        </w:rPr>
        <w:t xml:space="preserve">Passive acoustic telemetry using coded transmitter tags and stationary receivers is a popular method for tracking movements of aquatic animals. Understanding the performance of these systems is important in array design and in analysis. Close proximity detection interference (CPDI) is a condition where receivers fail to reliably detect tag transmissions. CPDI generally occurs when the tag and receiver are near one another in acoustically reverberant settings. Here we confirm transmission multipaths reflected off the environment arriving at a receiver with sufficient delay relative to the direct signal cause of CPDI. We propose a ray-propagation based model to estimate the arrival </w:t>
      </w:r>
      <w:del w:id="85" w:author="Stephen Scherrer" w:date="2017-11-21T14:25:00Z">
        <w:r w:rsidRPr="0075149F" w:rsidDel="0075149F">
          <w:rPr>
            <w:rFonts w:ascii="Times New Roman" w:eastAsia="Times New Roman" w:hAnsi="Times New Roman" w:cs="Times New Roman"/>
            <w:bCs/>
          </w:rPr>
          <w:delText xml:space="preserve">time </w:delText>
        </w:r>
      </w:del>
      <w:r w:rsidRPr="0075149F">
        <w:rPr>
          <w:rFonts w:ascii="Times New Roman" w:eastAsia="Times New Roman" w:hAnsi="Times New Roman" w:cs="Times New Roman"/>
          <w:bCs/>
        </w:rPr>
        <w:t xml:space="preserve">of </w:t>
      </w:r>
      <w:ins w:id="86" w:author="Stephen Scherrer" w:date="2017-11-21T14:26:00Z">
        <w:r>
          <w:rPr>
            <w:rFonts w:ascii="Times New Roman" w:eastAsia="Times New Roman" w:hAnsi="Times New Roman" w:cs="Times New Roman"/>
            <w:bCs/>
          </w:rPr>
          <w:t xml:space="preserve">energy via </w:t>
        </w:r>
      </w:ins>
      <w:r w:rsidRPr="0075149F">
        <w:rPr>
          <w:rFonts w:ascii="Times New Roman" w:eastAsia="Times New Roman" w:hAnsi="Times New Roman" w:cs="Times New Roman"/>
          <w:bCs/>
        </w:rPr>
        <w:t>multipath</w:t>
      </w:r>
      <w:ins w:id="87" w:author="Stephen Scherrer" w:date="2017-11-21T14:31:00Z">
        <w:r w:rsidR="004C4CC3">
          <w:rPr>
            <w:rFonts w:ascii="Times New Roman" w:eastAsia="Times New Roman" w:hAnsi="Times New Roman" w:cs="Times New Roman"/>
            <w:bCs/>
          </w:rPr>
          <w:t>s</w:t>
        </w:r>
      </w:ins>
      <w:del w:id="88" w:author="Stephen Scherrer" w:date="2017-11-21T14:25:00Z">
        <w:r w:rsidRPr="0075149F" w:rsidDel="0075149F">
          <w:rPr>
            <w:rFonts w:ascii="Times New Roman" w:eastAsia="Times New Roman" w:hAnsi="Times New Roman" w:cs="Times New Roman"/>
            <w:bCs/>
          </w:rPr>
          <w:delText>s</w:delText>
        </w:r>
      </w:del>
      <w:r w:rsidRPr="0075149F">
        <w:rPr>
          <w:rFonts w:ascii="Times New Roman" w:eastAsia="Times New Roman" w:hAnsi="Times New Roman" w:cs="Times New Roman"/>
          <w:bCs/>
        </w:rPr>
        <w:t xml:space="preserve"> to predict </w:t>
      </w:r>
      <w:del w:id="89" w:author="Stephen Scherrer" w:date="2017-11-21T14:26:00Z">
        <w:r w:rsidRPr="0075149F" w:rsidDel="0075149F">
          <w:rPr>
            <w:rFonts w:ascii="Times New Roman" w:eastAsia="Times New Roman" w:hAnsi="Times New Roman" w:cs="Times New Roman"/>
            <w:bCs/>
          </w:rPr>
          <w:delText xml:space="preserve">where </w:delText>
        </w:r>
      </w:del>
      <w:r w:rsidRPr="0075149F">
        <w:rPr>
          <w:rFonts w:ascii="Times New Roman" w:eastAsia="Times New Roman" w:hAnsi="Times New Roman" w:cs="Times New Roman"/>
          <w:bCs/>
        </w:rPr>
        <w:t xml:space="preserve">CPDI </w:t>
      </w:r>
      <w:del w:id="90" w:author="Stephen Scherrer" w:date="2017-11-21T14:26:00Z">
        <w:r w:rsidRPr="0075149F" w:rsidDel="0075149F">
          <w:rPr>
            <w:rFonts w:ascii="Times New Roman" w:eastAsia="Times New Roman" w:hAnsi="Times New Roman" w:cs="Times New Roman"/>
            <w:bCs/>
          </w:rPr>
          <w:delText>may occur</w:delText>
        </w:r>
      </w:del>
      <w:ins w:id="91" w:author="Stephen Scherrer" w:date="2017-11-21T14:26:00Z">
        <w:r w:rsidRPr="0075149F">
          <w:rPr>
            <w:rFonts w:ascii="Times New Roman" w:eastAsia="Times New Roman" w:hAnsi="Times New Roman" w:cs="Times New Roman"/>
            <w:bCs/>
          </w:rPr>
          <w:t>occur</w:t>
        </w:r>
        <w:r>
          <w:rPr>
            <w:rFonts w:ascii="Times New Roman" w:eastAsia="Times New Roman" w:hAnsi="Times New Roman" w:cs="Times New Roman"/>
            <w:bCs/>
          </w:rPr>
          <w:t>rence</w:t>
        </w:r>
      </w:ins>
      <w:r w:rsidRPr="0075149F">
        <w:rPr>
          <w:rFonts w:ascii="Times New Roman" w:eastAsia="Times New Roman" w:hAnsi="Times New Roman" w:cs="Times New Roman"/>
          <w:bCs/>
        </w:rPr>
        <w:t xml:space="preserve"> and show how deeper deployments are particularly susceptible.</w:t>
      </w:r>
    </w:p>
    <w:p w14:paraId="473F212D" w14:textId="11F5B22D" w:rsidR="0075149F" w:rsidRPr="0075149F" w:rsidRDefault="0075149F" w:rsidP="00B24B6B">
      <w:pPr>
        <w:pStyle w:val="Normal1"/>
        <w:outlineLvl w:val="0"/>
        <w:rPr>
          <w:rFonts w:ascii="Times New Roman" w:eastAsia="Times New Roman" w:hAnsi="Times New Roman" w:cs="Times New Roman"/>
          <w:bCs/>
        </w:rPr>
      </w:pPr>
      <w:r w:rsidRPr="0075149F">
        <w:rPr>
          <w:rFonts w:ascii="Times New Roman" w:eastAsia="Times New Roman" w:hAnsi="Times New Roman" w:cs="Times New Roman"/>
          <w:b/>
          <w:bCs/>
        </w:rPr>
        <w:t>Methods. </w:t>
      </w:r>
      <w:r w:rsidRPr="0075149F">
        <w:rPr>
          <w:rFonts w:ascii="Times New Roman" w:eastAsia="Times New Roman" w:hAnsi="Times New Roman" w:cs="Times New Roman"/>
          <w:bCs/>
        </w:rPr>
        <w:t xml:space="preserve">A series of experiments were designed to develop and validate our model. Deep (300 m) and shallow (25 m) </w:t>
      </w:r>
      <w:del w:id="92" w:author="Stephen Scherrer" w:date="2017-11-21T14:40:00Z">
        <w:r w:rsidRPr="0075149F" w:rsidDel="00271A85">
          <w:rPr>
            <w:rFonts w:ascii="Times New Roman" w:eastAsia="Times New Roman" w:hAnsi="Times New Roman" w:cs="Times New Roman"/>
            <w:bCs/>
          </w:rPr>
          <w:delText xml:space="preserve">water </w:delText>
        </w:r>
      </w:del>
      <w:r w:rsidRPr="0075149F">
        <w:rPr>
          <w:rFonts w:ascii="Times New Roman" w:eastAsia="Times New Roman" w:hAnsi="Times New Roman" w:cs="Times New Roman"/>
          <w:bCs/>
        </w:rPr>
        <w:t>ranging experiments were conducted using Vemco V13 acoustic tags and VR2</w:t>
      </w:r>
      <w:ins w:id="93" w:author="Stephen Scherrer" w:date="2017-11-21T14:32:00Z">
        <w:r w:rsidR="004C4CC3">
          <w:rPr>
            <w:rFonts w:ascii="Times New Roman" w:eastAsia="Times New Roman" w:hAnsi="Times New Roman" w:cs="Times New Roman"/>
            <w:bCs/>
          </w:rPr>
          <w:t>-</w:t>
        </w:r>
      </w:ins>
      <w:r w:rsidRPr="0075149F">
        <w:rPr>
          <w:rFonts w:ascii="Times New Roman" w:eastAsia="Times New Roman" w:hAnsi="Times New Roman" w:cs="Times New Roman"/>
          <w:bCs/>
        </w:rPr>
        <w:t>W receivers. Probabilistic modeling of hourly detections was used to estimate the average distance a tag could be detected. A mechanistic model for predicting the arrival time of multipaths was developed using parameters from these experiments to calculate the direct and multipath path lengths. This model was retroactively applied to the previous ranging experiments to validate CPDI observations. Two additional experiments were designed to validate predictions of CPDI with respect to combinations of deployment depth and distance. Playback of recorded tags in a tank environment was used to confirm multipaths arriving after the receiver’s blank</w:t>
      </w:r>
      <w:r>
        <w:rPr>
          <w:rFonts w:ascii="Times New Roman" w:eastAsia="Times New Roman" w:hAnsi="Times New Roman" w:cs="Times New Roman"/>
          <w:bCs/>
        </w:rPr>
        <w:t>ing interval cause CPDI effects.</w:t>
      </w:r>
    </w:p>
    <w:p w14:paraId="5BE8A78B" w14:textId="0D111189" w:rsidR="0075149F" w:rsidRPr="0075149F" w:rsidRDefault="0075149F" w:rsidP="00B24B6B">
      <w:pPr>
        <w:pStyle w:val="Normal1"/>
        <w:outlineLvl w:val="0"/>
        <w:rPr>
          <w:rFonts w:ascii="Times New Roman" w:eastAsia="Times New Roman" w:hAnsi="Times New Roman" w:cs="Times New Roman"/>
          <w:bCs/>
        </w:rPr>
      </w:pPr>
      <w:r w:rsidRPr="0075149F">
        <w:rPr>
          <w:rFonts w:ascii="Times New Roman" w:eastAsia="Times New Roman" w:hAnsi="Times New Roman" w:cs="Times New Roman"/>
          <w:b/>
          <w:bCs/>
        </w:rPr>
        <w:t xml:space="preserve">Results. </w:t>
      </w:r>
      <w:r w:rsidRPr="0075149F">
        <w:rPr>
          <w:rFonts w:ascii="Times New Roman" w:eastAsia="Times New Roman" w:hAnsi="Times New Roman" w:cs="Times New Roman"/>
          <w:bCs/>
        </w:rPr>
        <w:t xml:space="preserve">Analysis of empirical data estimated the average maximum detection radius (AMDR), the farthest distance at which 95% of tag transmissions went undetected by receivers, was between 840 and 846 m for the deep ranging experiment across </w:t>
      </w:r>
      <w:ins w:id="94" w:author="Stephen Scherrer" w:date="2017-11-21T14:33:00Z">
        <w:r w:rsidR="004C4CC3">
          <w:rPr>
            <w:rFonts w:ascii="Times New Roman" w:eastAsia="Times New Roman" w:hAnsi="Times New Roman" w:cs="Times New Roman"/>
            <w:bCs/>
          </w:rPr>
          <w:t xml:space="preserve">all </w:t>
        </w:r>
      </w:ins>
      <w:del w:id="95" w:author="Stephen Scherrer" w:date="2017-11-21T14:33:00Z">
        <w:r w:rsidRPr="0075149F" w:rsidDel="004C4CC3">
          <w:rPr>
            <w:rFonts w:ascii="Times New Roman" w:eastAsia="Times New Roman" w:hAnsi="Times New Roman" w:cs="Times New Roman"/>
            <w:bCs/>
          </w:rPr>
          <w:delText xml:space="preserve">the various </w:delText>
        </w:r>
      </w:del>
      <w:r w:rsidRPr="0075149F">
        <w:rPr>
          <w:rFonts w:ascii="Times New Roman" w:eastAsia="Times New Roman" w:hAnsi="Times New Roman" w:cs="Times New Roman"/>
          <w:bCs/>
        </w:rPr>
        <w:t>factor permutations. From these results, CPDI was estimated within a 276.5 m radius of the receiver. These empirical estimations were consistent with mechanistic model predictions</w:t>
      </w:r>
      <w:ins w:id="96" w:author="Stephen Scherrer" w:date="2017-11-21T14:27:00Z">
        <w:r>
          <w:rPr>
            <w:rFonts w:ascii="Times New Roman" w:eastAsia="Times New Roman" w:hAnsi="Times New Roman" w:cs="Times New Roman"/>
            <w:bCs/>
          </w:rPr>
          <w:t>.</w:t>
        </w:r>
      </w:ins>
      <w:r w:rsidRPr="0075149F">
        <w:rPr>
          <w:rFonts w:ascii="Times New Roman" w:eastAsia="Times New Roman" w:hAnsi="Times New Roman" w:cs="Times New Roman"/>
          <w:bCs/>
        </w:rPr>
        <w:t xml:space="preserve"> </w:t>
      </w:r>
      <w:del w:id="97" w:author="Stephen Scherrer" w:date="2017-11-21T14:27:00Z">
        <w:r w:rsidRPr="0075149F" w:rsidDel="0075149F">
          <w:rPr>
            <w:rFonts w:ascii="Times New Roman" w:eastAsia="Times New Roman" w:hAnsi="Times New Roman" w:cs="Times New Roman"/>
            <w:bCs/>
          </w:rPr>
          <w:delText xml:space="preserve">for </w:delText>
        </w:r>
      </w:del>
      <w:r w:rsidRPr="0075149F">
        <w:rPr>
          <w:rFonts w:ascii="Times New Roman" w:eastAsia="Times New Roman" w:hAnsi="Times New Roman" w:cs="Times New Roman"/>
          <w:bCs/>
        </w:rPr>
        <w:t>CPDI affect</w:t>
      </w:r>
      <w:ins w:id="98" w:author="Stephen Scherrer" w:date="2017-11-21T14:28:00Z">
        <w:r>
          <w:rPr>
            <w:rFonts w:ascii="Times New Roman" w:eastAsia="Times New Roman" w:hAnsi="Times New Roman" w:cs="Times New Roman"/>
            <w:bCs/>
          </w:rPr>
          <w:t>ed</w:t>
        </w:r>
      </w:ins>
      <w:del w:id="99" w:author="Stephen Scherrer" w:date="2017-11-21T14:28:00Z">
        <w:r w:rsidRPr="0075149F" w:rsidDel="0075149F">
          <w:rPr>
            <w:rFonts w:ascii="Times New Roman" w:eastAsia="Times New Roman" w:hAnsi="Times New Roman" w:cs="Times New Roman"/>
            <w:bCs/>
          </w:rPr>
          <w:delText>ing</w:delText>
        </w:r>
      </w:del>
      <w:r w:rsidRPr="0075149F">
        <w:rPr>
          <w:rFonts w:ascii="Times New Roman" w:eastAsia="Times New Roman" w:hAnsi="Times New Roman" w:cs="Times New Roman"/>
          <w:bCs/>
        </w:rPr>
        <w:t xml:space="preserve"> </w:t>
      </w:r>
      <w:ins w:id="100" w:author="Stephen Scherrer" w:date="2017-11-21T14:27:00Z">
        <w:r>
          <w:rPr>
            <w:rFonts w:ascii="Times New Roman" w:eastAsia="Times New Roman" w:hAnsi="Times New Roman" w:cs="Times New Roman"/>
            <w:bCs/>
          </w:rPr>
          <w:t xml:space="preserve">detection at </w:t>
        </w:r>
      </w:ins>
      <w:r w:rsidRPr="0075149F">
        <w:rPr>
          <w:rFonts w:ascii="Times New Roman" w:eastAsia="Times New Roman" w:hAnsi="Times New Roman" w:cs="Times New Roman"/>
          <w:bCs/>
        </w:rPr>
        <w:t xml:space="preserve">distances closer than 259-326 m from receivers. AMDR determined from the shallow ranging experiment was between 278 and 290 m with CPDI neither predicted nor observed. Results of </w:t>
      </w:r>
      <w:del w:id="101" w:author="Stephen Scherrer" w:date="2017-11-21T14:42:00Z">
        <w:r w:rsidRPr="0075149F" w:rsidDel="00D97EBB">
          <w:rPr>
            <w:rFonts w:ascii="Times New Roman" w:eastAsia="Times New Roman" w:hAnsi="Times New Roman" w:cs="Times New Roman"/>
            <w:bCs/>
          </w:rPr>
          <w:delText xml:space="preserve">the </w:delText>
        </w:r>
      </w:del>
      <w:r w:rsidRPr="0075149F">
        <w:rPr>
          <w:rFonts w:ascii="Times New Roman" w:eastAsia="Times New Roman" w:hAnsi="Times New Roman" w:cs="Times New Roman"/>
          <w:bCs/>
        </w:rPr>
        <w:t>validation experiments were consistent with mechanistic model predictions. Finally, we were able to predict detection/non-detection with 95.7% accuracy using the mechanistic model’s criterion when simulating transmissions with and without multipaths.</w:t>
      </w:r>
    </w:p>
    <w:p w14:paraId="0770646E" w14:textId="67A24097" w:rsidR="0075149F" w:rsidRDefault="0075149F" w:rsidP="00B24B6B">
      <w:pPr>
        <w:pStyle w:val="Normal1"/>
        <w:outlineLvl w:val="0"/>
        <w:rPr>
          <w:rFonts w:ascii="Times New Roman" w:eastAsia="Times New Roman" w:hAnsi="Times New Roman" w:cs="Times New Roman"/>
          <w:bCs/>
        </w:rPr>
      </w:pPr>
      <w:r w:rsidRPr="0075149F">
        <w:rPr>
          <w:rFonts w:ascii="Times New Roman" w:eastAsia="Times New Roman" w:hAnsi="Times New Roman" w:cs="Times New Roman"/>
          <w:b/>
          <w:bCs/>
        </w:rPr>
        <w:t>Discussion. </w:t>
      </w:r>
      <w:ins w:id="102" w:author="Stephen Scherrer" w:date="2017-11-21T14:39:00Z">
        <w:r w:rsidR="004C4CC3" w:rsidRPr="004C4CC3">
          <w:rPr>
            <w:rFonts w:ascii="Times New Roman" w:eastAsia="Times New Roman" w:hAnsi="Times New Roman" w:cs="Times New Roman"/>
            <w:bCs/>
          </w:rPr>
          <w:t>CPDI results from combinations of depth and distance that produce reflected signals arriving after a receiver’s blanking interval has ended</w:t>
        </w:r>
      </w:ins>
      <w:del w:id="103" w:author="Stephen Scherrer" w:date="2017-11-21T14:39:00Z">
        <w:r w:rsidRPr="0075149F" w:rsidDel="004C4CC3">
          <w:rPr>
            <w:rFonts w:ascii="Times New Roman" w:eastAsia="Times New Roman" w:hAnsi="Times New Roman" w:cs="Times New Roman"/>
            <w:bCs/>
          </w:rPr>
          <w:delText xml:space="preserve">CPDI results from combinations of depth and distance </w:delText>
        </w:r>
      </w:del>
      <w:del w:id="104" w:author="Stephen Scherrer" w:date="2017-11-21T14:29:00Z">
        <w:r w:rsidRPr="0075149F" w:rsidDel="0075149F">
          <w:rPr>
            <w:rFonts w:ascii="Times New Roman" w:eastAsia="Times New Roman" w:hAnsi="Times New Roman" w:cs="Times New Roman"/>
            <w:bCs/>
          </w:rPr>
          <w:delText>that produce multipaths</w:delText>
        </w:r>
      </w:del>
      <w:del w:id="105" w:author="Stephen Scherrer" w:date="2017-11-21T14:39:00Z">
        <w:r w:rsidRPr="0075149F" w:rsidDel="004C4CC3">
          <w:rPr>
            <w:rFonts w:ascii="Times New Roman" w:eastAsia="Times New Roman" w:hAnsi="Times New Roman" w:cs="Times New Roman"/>
            <w:bCs/>
          </w:rPr>
          <w:delText xml:space="preserve"> arriv</w:delText>
        </w:r>
      </w:del>
      <w:del w:id="106" w:author="Stephen Scherrer" w:date="2017-11-21T14:29:00Z">
        <w:r w:rsidRPr="0075149F" w:rsidDel="0075149F">
          <w:rPr>
            <w:rFonts w:ascii="Times New Roman" w:eastAsia="Times New Roman" w:hAnsi="Times New Roman" w:cs="Times New Roman"/>
            <w:bCs/>
          </w:rPr>
          <w:delText>ing</w:delText>
        </w:r>
      </w:del>
      <w:del w:id="107" w:author="Stephen Scherrer" w:date="2017-11-21T14:39:00Z">
        <w:r w:rsidRPr="0075149F" w:rsidDel="004C4CC3">
          <w:rPr>
            <w:rFonts w:ascii="Times New Roman" w:eastAsia="Times New Roman" w:hAnsi="Times New Roman" w:cs="Times New Roman"/>
            <w:bCs/>
          </w:rPr>
          <w:delText xml:space="preserve"> after a receiver’s blanking interval</w:delText>
        </w:r>
      </w:del>
      <w:r w:rsidRPr="0075149F">
        <w:rPr>
          <w:rFonts w:ascii="Times New Roman" w:eastAsia="Times New Roman" w:hAnsi="Times New Roman" w:cs="Times New Roman"/>
          <w:bCs/>
        </w:rPr>
        <w:t xml:space="preserve">. Deployment scenarios resulting in CPDI can be predicted with the proposed mechanistic model. For </w:t>
      </w:r>
      <w:ins w:id="108" w:author="Stephen Scherrer" w:date="2017-11-21T14:30:00Z">
        <w:r w:rsidR="008171F9" w:rsidRPr="008171F9">
          <w:rPr>
            <w:rFonts w:ascii="Times New Roman" w:eastAsia="Times New Roman" w:hAnsi="Times New Roman" w:cs="Times New Roman"/>
            <w:bCs/>
          </w:rPr>
          <w:t>deeper deployments</w:t>
        </w:r>
      </w:ins>
      <w:del w:id="109" w:author="Stephen Scherrer" w:date="2017-11-21T14:30:00Z">
        <w:r w:rsidRPr="0075149F" w:rsidDel="008171F9">
          <w:rPr>
            <w:rFonts w:ascii="Times New Roman" w:eastAsia="Times New Roman" w:hAnsi="Times New Roman" w:cs="Times New Roman"/>
            <w:bCs/>
          </w:rPr>
          <w:delText>deployments in deeper conditions</w:delText>
        </w:r>
      </w:del>
      <w:r w:rsidRPr="0075149F">
        <w:rPr>
          <w:rFonts w:ascii="Times New Roman" w:eastAsia="Times New Roman" w:hAnsi="Times New Roman" w:cs="Times New Roman"/>
          <w:bCs/>
        </w:rPr>
        <w:t>, sea-surface reflections can produce CPDI conditions, resulting in transmission rejection, regardless of the reflective properties of the seafloor.</w:t>
      </w:r>
    </w:p>
    <w:p w14:paraId="7D68E3F3" w14:textId="77777777" w:rsidR="0075149F" w:rsidRPr="0075149F" w:rsidRDefault="0075149F">
      <w:pPr>
        <w:pStyle w:val="Normal1"/>
        <w:outlineLvl w:val="0"/>
        <w:rPr>
          <w:rFonts w:ascii="Times New Roman" w:eastAsia="Times New Roman" w:hAnsi="Times New Roman" w:cs="Times New Roman"/>
          <w:bCs/>
        </w:rPr>
      </w:pPr>
    </w:p>
    <w:p w14:paraId="79558232" w14:textId="7DC976C5" w:rsidR="006964DC" w:rsidRPr="00DB1ACA" w:rsidRDefault="0075149F">
      <w:pPr>
        <w:pStyle w:val="Normal1"/>
        <w:outlineLvl w:val="0"/>
        <w:rPr>
          <w:rFonts w:ascii="Times New Roman" w:eastAsia="Times New Roman" w:hAnsi="Times New Roman" w:cs="Times New Roman"/>
        </w:rPr>
      </w:pPr>
      <w:r w:rsidRPr="0075149F">
        <w:rPr>
          <w:rFonts w:ascii="Times New Roman" w:eastAsia="Times New Roman" w:hAnsi="Times New Roman" w:cs="Times New Roman"/>
          <w:b/>
          <w:bCs/>
        </w:rPr>
        <w:t xml:space="preserve"> </w:t>
      </w:r>
      <w:r w:rsidR="0F646590" w:rsidRPr="00DB1ACA">
        <w:rPr>
          <w:rFonts w:ascii="Times New Roman" w:eastAsia="Times New Roman" w:hAnsi="Times New Roman" w:cs="Times New Roman"/>
          <w:b/>
          <w:bCs/>
        </w:rPr>
        <w:t>Introduction</w:t>
      </w:r>
    </w:p>
    <w:p w14:paraId="5FB11C11" w14:textId="2CE03DE5" w:rsidR="006964DC" w:rsidRPr="00DB1ACA" w:rsidRDefault="006964DC" w:rsidP="00B24B6B">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past three decades have seen an increase in the popularity of passive tracking of aquatic animals using acoustic telemetry systems </w:t>
      </w:r>
      <w:r w:rsidRPr="00DB1ACA">
        <w:rPr>
          <w:rFonts w:ascii="Times New Roman" w:eastAsia="Times New Roman" w:hAnsi="Times New Roman" w:cs="Times New Roman"/>
          <w:noProof/>
        </w:rPr>
        <w:t>(Heupel &amp; Webber, 2012)</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Due in part to the relatively low cost to acquire large amounts of data, adaptability to a range of taxa, and ease of use by a global community of researchers, these systems are useful for answering a host of ecological questions including those concerning spatial use and management, home range size, migratory behaviors, and mortality rates </w:t>
      </w:r>
      <w:r w:rsidRPr="00DB1ACA">
        <w:rPr>
          <w:rFonts w:ascii="Times New Roman" w:eastAsia="Times New Roman" w:hAnsi="Times New Roman" w:cs="Times New Roman"/>
          <w:noProof/>
        </w:rPr>
        <w:t>(Heupel &amp;</w:t>
      </w:r>
      <w:ins w:id="110" w:author="Stephen Scherrer" w:date="2017-11-21T17:45:00Z">
        <w:r w:rsidR="00B24B6B">
          <w:rPr>
            <w:rFonts w:ascii="Times New Roman" w:eastAsia="Times New Roman" w:hAnsi="Times New Roman" w:cs="Times New Roman"/>
            <w:noProof/>
          </w:rPr>
          <w:t xml:space="preserve"> </w:t>
        </w:r>
      </w:ins>
      <w:del w:id="111" w:author="Stephen Scherrer" w:date="2017-11-21T17:45:00Z">
        <w:r w:rsidRPr="00DB1ACA" w:rsidDel="00B24B6B">
          <w:rPr>
            <w:rFonts w:ascii="Times New Roman" w:eastAsia="Times New Roman" w:hAnsi="Times New Roman" w:cs="Times New Roman"/>
            <w:noProof/>
          </w:rPr>
          <w:lastRenderedPageBreak/>
          <w:delText xml:space="preserve"> </w:delText>
        </w:r>
      </w:del>
      <w:r w:rsidRPr="00DB1ACA">
        <w:rPr>
          <w:rFonts w:ascii="Times New Roman" w:eastAsia="Times New Roman" w:hAnsi="Times New Roman" w:cs="Times New Roman"/>
          <w:noProof/>
        </w:rPr>
        <w:t>Webber, 2012; Kessel et al., 2015)</w:t>
      </w:r>
      <w:r w:rsidRPr="00DB1ACA">
        <w:rPr>
          <w:rFonts w:ascii="Times New Roman" w:eastAsia="Times New Roman" w:hAnsi="Times New Roman" w:cs="Times New Roman"/>
        </w:rPr>
        <w:t xml:space="preserve">. Established in 1979, Vemco Ltd. is the market-leading manufacturer of aquatic passive acoustic tracking systems </w:t>
      </w:r>
      <w:r w:rsidRPr="00DB1ACA">
        <w:rPr>
          <w:rFonts w:ascii="Times New Roman" w:eastAsia="Times New Roman" w:hAnsi="Times New Roman" w:cs="Times New Roman"/>
          <w:noProof/>
        </w:rPr>
        <w:t>(VEMCO, 2015)</w:t>
      </w:r>
      <w:r w:rsidRPr="00DB1ACA">
        <w:rPr>
          <w:rFonts w:ascii="Times New Roman" w:eastAsia="Times New Roman" w:hAnsi="Times New Roman" w:cs="Times New Roman"/>
        </w:rPr>
        <w:t xml:space="preserve">. Their systems consist of two primary components; a transmitter tag attached to the study organism and a stationary receiver unit which detects coded acoustic transmissions from the tag, indicating the presence of a tagged individual in the detection region of the receiver. </w:t>
      </w:r>
    </w:p>
    <w:p w14:paraId="288EB382" w14:textId="77777777" w:rsidR="006964DC" w:rsidRPr="00DB1ACA" w:rsidRDefault="006964DC" w:rsidP="00B24B6B">
      <w:pPr>
        <w:pStyle w:val="Normal1"/>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Interpretation of the results of a telemetry study requires knowledge of the receiver’s detection region to understand of the probability of a transmission’s detection across a range of potential depths and distances a tagged individual may occupy. The passive sonar equation provides a framework for understanding factors affecting detection of transmissions.</w:t>
      </w:r>
    </w:p>
    <w:p w14:paraId="05895B52" w14:textId="6A3F3318" w:rsidR="006964DC" w:rsidRPr="00DB1ACA" w:rsidRDefault="0F646590" w:rsidP="00B24B6B">
      <w:pPr>
        <w:pStyle w:val="Normal1"/>
        <w:jc w:val="center"/>
        <w:outlineLvl w:val="0"/>
        <w:rPr>
          <w:rFonts w:ascii="Times New Roman" w:eastAsia="Times New Roman" w:hAnsi="Times New Roman" w:cs="Times New Roman"/>
        </w:rPr>
      </w:pPr>
      <w:ins w:id="112" w:author="Stephen Scherrer" w:date="2017-11-21T14:15:00Z">
        <w:r w:rsidRPr="00CF2D13">
          <w:rPr>
            <w:rFonts w:ascii="Times New Roman" w:eastAsia="Times New Roman" w:hAnsi="Times New Roman" w:cs="Times New Roman"/>
          </w:rPr>
          <w:t>S</w:t>
        </w:r>
        <w:r w:rsidR="0049748C" w:rsidRPr="00CF2D13">
          <w:rPr>
            <w:rFonts w:ascii="Times New Roman" w:eastAsia="Times New Roman" w:hAnsi="Times New Roman" w:cs="Times New Roman"/>
          </w:rPr>
          <w:t>L</w:t>
        </w:r>
      </w:ins>
      <w:del w:id="113" w:author="Stephen Scherrer" w:date="2017-11-21T14:15:00Z">
        <w:r w:rsidRPr="00DB1ACA">
          <w:rPr>
            <w:rFonts w:ascii="Times New Roman" w:eastAsia="Times New Roman" w:hAnsi="Times New Roman" w:cs="Times New Roman"/>
          </w:rPr>
          <w:delText>SN</w:delText>
        </w:r>
      </w:del>
      <w:r w:rsidRPr="00DB1ACA">
        <w:rPr>
          <w:rFonts w:ascii="Times New Roman" w:eastAsia="Times New Roman" w:hAnsi="Times New Roman" w:cs="Times New Roman"/>
        </w:rPr>
        <w:t xml:space="preserve"> - TL - NL &gt; DT</w:t>
      </w:r>
    </w:p>
    <w:p w14:paraId="4E954050" w14:textId="135B36E6"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A transmission is likely to be detected when the signal-to-noise ratio of the arriving ping exceeds the receiver’s detection threshold (DT). The received level depends on the source level (</w:t>
      </w:r>
      <w:ins w:id="114" w:author="Stephen Scherrer" w:date="2017-11-21T14:15:00Z">
        <w:r w:rsidRPr="00CF2D13">
          <w:rPr>
            <w:rFonts w:ascii="Times New Roman" w:eastAsia="Times New Roman" w:hAnsi="Times New Roman" w:cs="Times New Roman"/>
          </w:rPr>
          <w:t>S</w:t>
        </w:r>
        <w:r w:rsidR="0049748C" w:rsidRPr="00CF2D13">
          <w:rPr>
            <w:rFonts w:ascii="Times New Roman" w:eastAsia="Times New Roman" w:hAnsi="Times New Roman" w:cs="Times New Roman"/>
          </w:rPr>
          <w:t>L</w:t>
        </w:r>
      </w:ins>
      <w:del w:id="115" w:author="Stephen Scherrer" w:date="2017-11-21T14:15:00Z">
        <w:r w:rsidRPr="00DB1ACA">
          <w:rPr>
            <w:rFonts w:ascii="Times New Roman" w:eastAsia="Times New Roman" w:hAnsi="Times New Roman" w:cs="Times New Roman"/>
          </w:rPr>
          <w:delText>SN</w:delText>
        </w:r>
      </w:del>
      <w:r w:rsidRPr="00DB1ACA">
        <w:rPr>
          <w:rFonts w:ascii="Times New Roman" w:eastAsia="Times New Roman" w:hAnsi="Times New Roman" w:cs="Times New Roman"/>
        </w:rPr>
        <w:t>) and transmission loss (TL), including geometric spreading and attenuatio</w:t>
      </w:r>
      <w:r w:rsidR="00707256" w:rsidRPr="00DB1ACA">
        <w:rPr>
          <w:rFonts w:ascii="Times New Roman" w:eastAsia="Times New Roman" w:hAnsi="Times New Roman" w:cs="Times New Roman"/>
        </w:rPr>
        <w:t>n via scattering and absorption</w:t>
      </w:r>
      <w:r w:rsidRPr="00DB1ACA">
        <w:rPr>
          <w:rFonts w:ascii="Times New Roman" w:eastAsia="Times New Roman" w:hAnsi="Times New Roman" w:cs="Times New Roman"/>
        </w:rPr>
        <w:t xml:space="preserve">. A signal can be detected when the received level exceeds the background noise level (NL) by a level greater than the detection threshold in the frequency range of interest </w:t>
      </w:r>
      <w:r w:rsidRPr="00DB1ACA">
        <w:rPr>
          <w:rFonts w:ascii="Times New Roman" w:eastAsia="Times New Roman" w:hAnsi="Times New Roman" w:cs="Times New Roman"/>
          <w:noProof/>
        </w:rPr>
        <w:t>(Urick, 1967)</w:t>
      </w:r>
      <w:r w:rsidRPr="00DB1ACA">
        <w:rPr>
          <w:rFonts w:ascii="Times New Roman" w:eastAsia="Times New Roman" w:hAnsi="Times New Roman" w:cs="Times New Roman"/>
        </w:rPr>
        <w:t xml:space="preserve">. The noise level of an environment fluctuates over time, with abiotic, biotic, and anthropogenic sources contributing to environmental background noise. Abiotic sources affecting passive acoustic telemetry systems include ocean tides and waves, stratification, weather events, and </w:t>
      </w:r>
      <w:ins w:id="116" w:author="Stephen Scherrer" w:date="2017-11-21T14:15:00Z">
        <w:r w:rsidR="00401EDD" w:rsidRPr="00CF2D13">
          <w:rPr>
            <w:rFonts w:ascii="Times New Roman" w:eastAsia="Times New Roman" w:hAnsi="Times New Roman" w:cs="Times New Roman"/>
          </w:rPr>
          <w:t>the absorptive and reflective acoustic</w:t>
        </w:r>
      </w:ins>
      <w:ins w:id="117" w:author="Stephen Scherrer" w:date="2017-11-21T14:36:00Z">
        <w:r w:rsidR="004C4CC3">
          <w:rPr>
            <w:rFonts w:ascii="Times New Roman" w:eastAsia="Times New Roman" w:hAnsi="Times New Roman" w:cs="Times New Roman"/>
          </w:rPr>
          <w:t>al</w:t>
        </w:r>
      </w:ins>
      <w:ins w:id="118" w:author="Stephen Scherrer" w:date="2017-11-21T14:15:00Z">
        <w:r w:rsidR="00401EDD" w:rsidRPr="00CF2D13">
          <w:rPr>
            <w:rFonts w:ascii="Times New Roman" w:eastAsia="Times New Roman" w:hAnsi="Times New Roman" w:cs="Times New Roman"/>
          </w:rPr>
          <w:t xml:space="preserve"> properties of the environment</w:t>
        </w:r>
        <w:r w:rsidRPr="00CF2D13">
          <w:rPr>
            <w:rFonts w:ascii="Times New Roman" w:eastAsia="Times New Roman" w:hAnsi="Times New Roman" w:cs="Times New Roman"/>
          </w:rPr>
          <w:t>.</w:t>
        </w:r>
      </w:ins>
      <w:del w:id="119" w:author="Stephen Scherrer" w:date="2017-11-21T14:15:00Z">
        <w:r w:rsidRPr="00DB1ACA">
          <w:rPr>
            <w:rFonts w:ascii="Times New Roman" w:eastAsia="Times New Roman" w:hAnsi="Times New Roman" w:cs="Times New Roman"/>
          </w:rPr>
          <w:delText>bathymetry.</w:delText>
        </w:r>
      </w:del>
      <w:r w:rsidR="00707256"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Sources of biotic noise include snapping shrimp, mantis shrimp, urchins, </w:t>
      </w:r>
      <w:del w:id="120" w:author="Stephen Scherrer" w:date="2017-11-21T14:15:00Z">
        <w:r w:rsidRPr="00DB1ACA">
          <w:rPr>
            <w:rFonts w:ascii="Times New Roman" w:eastAsia="Times New Roman" w:hAnsi="Times New Roman" w:cs="Times New Roman"/>
          </w:rPr>
          <w:delText xml:space="preserve">and </w:delText>
        </w:r>
      </w:del>
      <w:r w:rsidRPr="00DB1ACA">
        <w:rPr>
          <w:rFonts w:ascii="Times New Roman" w:eastAsia="Times New Roman" w:hAnsi="Times New Roman" w:cs="Times New Roman"/>
        </w:rPr>
        <w:t>some reef fish</w:t>
      </w:r>
      <w:ins w:id="121" w:author="Stephen Scherrer" w:date="2017-11-21T14:15:00Z">
        <w:r w:rsidR="0049748C" w:rsidRPr="00CF2D13">
          <w:rPr>
            <w:rFonts w:ascii="Times New Roman" w:eastAsia="Times New Roman" w:hAnsi="Times New Roman" w:cs="Times New Roman"/>
          </w:rPr>
          <w:t xml:space="preserve">, </w:t>
        </w:r>
        <w:r w:rsidR="004067CA" w:rsidRPr="00CF2D13">
          <w:rPr>
            <w:rFonts w:ascii="Times New Roman" w:eastAsia="Times New Roman" w:hAnsi="Times New Roman" w:cs="Times New Roman"/>
          </w:rPr>
          <w:t xml:space="preserve">and </w:t>
        </w:r>
        <w:r w:rsidR="0049748C" w:rsidRPr="00CF2D13">
          <w:rPr>
            <w:rFonts w:ascii="Times New Roman" w:eastAsia="Times New Roman" w:hAnsi="Times New Roman" w:cs="Times New Roman"/>
          </w:rPr>
          <w:t>cet</w:t>
        </w:r>
        <w:r w:rsidR="004067CA" w:rsidRPr="00CF2D13">
          <w:rPr>
            <w:rFonts w:ascii="Times New Roman" w:eastAsia="Times New Roman" w:hAnsi="Times New Roman" w:cs="Times New Roman"/>
          </w:rPr>
          <w:t>aceans</w:t>
        </w:r>
      </w:ins>
      <w:r w:rsidRPr="00DB1ACA">
        <w:rPr>
          <w:rFonts w:ascii="Times New Roman" w:eastAsia="Times New Roman" w:hAnsi="Times New Roman" w:cs="Times New Roman"/>
        </w:rPr>
        <w:t xml:space="preserve"> </w:t>
      </w:r>
      <w:r w:rsidRPr="00DB1ACA">
        <w:rPr>
          <w:rFonts w:ascii="Times New Roman" w:eastAsia="Times New Roman" w:hAnsi="Times New Roman" w:cs="Times New Roman"/>
          <w:noProof/>
        </w:rPr>
        <w:t>(Cagua, Berumen &amp; Tyler, 2013; Gjelland &amp; Hedger, 2013; Kessel et al., 2013; Mathies et al., 2014)</w:t>
      </w:r>
      <w:r w:rsidRPr="00DB1ACA">
        <w:rPr>
          <w:rFonts w:ascii="Times New Roman" w:eastAsia="Times New Roman" w:hAnsi="Times New Roman" w:cs="Times New Roman"/>
        </w:rPr>
        <w:t>. For a given signal level, detection probability is general</w:t>
      </w:r>
      <w:r w:rsidR="006234E8" w:rsidRPr="00DB1ACA">
        <w:rPr>
          <w:rFonts w:ascii="Times New Roman" w:eastAsia="Times New Roman" w:hAnsi="Times New Roman" w:cs="Times New Roman"/>
        </w:rPr>
        <w:t>ly improved in cases with lower</w:t>
      </w:r>
      <w:r w:rsidRPr="00DB1ACA">
        <w:rPr>
          <w:rFonts w:ascii="Times New Roman" w:eastAsia="Times New Roman" w:hAnsi="Times New Roman" w:cs="Times New Roman"/>
        </w:rPr>
        <w:t xml:space="preserve"> transmission loss and lower noise levels. </w:t>
      </w:r>
    </w:p>
    <w:p w14:paraId="49DAF15A" w14:textId="0C72B069" w:rsidR="006964DC" w:rsidRPr="00DB1ACA" w:rsidRDefault="00707256">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P</w:t>
      </w:r>
      <w:r w:rsidR="006964DC" w:rsidRPr="00DB1ACA">
        <w:rPr>
          <w:rFonts w:ascii="Times New Roman" w:eastAsia="Times New Roman" w:hAnsi="Times New Roman" w:cs="Times New Roman"/>
        </w:rPr>
        <w:t>ropagation conditions, transmission losses</w:t>
      </w:r>
      <w:r w:rsidR="00752400" w:rsidRPr="00DB1ACA">
        <w:rPr>
          <w:rFonts w:ascii="Times New Roman" w:eastAsia="Times New Roman" w:hAnsi="Times New Roman" w:cs="Times New Roman"/>
        </w:rPr>
        <w:t>,</w:t>
      </w:r>
      <w:r w:rsidR="006964DC" w:rsidRPr="00DB1ACA">
        <w:rPr>
          <w:rFonts w:ascii="Times New Roman" w:eastAsia="Times New Roman" w:hAnsi="Times New Roman" w:cs="Times New Roman"/>
        </w:rPr>
        <w:t xml:space="preserve"> and noise levels differ across sites, </w:t>
      </w:r>
      <w:r w:rsidRPr="00DB1ACA">
        <w:rPr>
          <w:rFonts w:ascii="Times New Roman" w:eastAsia="Times New Roman" w:hAnsi="Times New Roman" w:cs="Times New Roman"/>
        </w:rPr>
        <w:t xml:space="preserve">therefore </w:t>
      </w:r>
      <w:r w:rsidR="006234E8" w:rsidRPr="00DB1ACA">
        <w:rPr>
          <w:rFonts w:ascii="Times New Roman" w:eastAsia="Times New Roman" w:hAnsi="Times New Roman" w:cs="Times New Roman"/>
        </w:rPr>
        <w:t xml:space="preserve">determining the detection characteristics of receivers for every study is critical. </w:t>
      </w:r>
      <w:r w:rsidR="006964DC" w:rsidRPr="00DB1ACA">
        <w:rPr>
          <w:rFonts w:ascii="Times New Roman" w:eastAsia="Times New Roman" w:hAnsi="Times New Roman" w:cs="Times New Roman"/>
        </w:rPr>
        <w:t xml:space="preserve">A 2013 meta-analysis of 321 acoustic tracking studies called for more comprehensive detection range testing and reporting in acoustic tagging studies, finding that only 48.6% of studies reviewed included results from equipment ranging experiments </w:t>
      </w:r>
      <w:r w:rsidR="006964DC" w:rsidRPr="00DB1ACA">
        <w:rPr>
          <w:rFonts w:ascii="Times New Roman" w:eastAsia="Times New Roman" w:hAnsi="Times New Roman" w:cs="Times New Roman"/>
          <w:noProof/>
        </w:rPr>
        <w:t>(Kessel et al., 2013)</w:t>
      </w:r>
      <w:r w:rsidR="003B0409" w:rsidRPr="00DB1ACA">
        <w:rPr>
          <w:rFonts w:ascii="Times New Roman" w:eastAsia="Times New Roman" w:hAnsi="Times New Roman" w:cs="Times New Roman"/>
        </w:rPr>
        <w:t xml:space="preserve">. </w:t>
      </w:r>
      <w:r w:rsidR="006234E8" w:rsidRPr="00DB1ACA">
        <w:rPr>
          <w:rFonts w:ascii="Times New Roman" w:eastAsia="Times New Roman" w:hAnsi="Times New Roman" w:cs="Times New Roman"/>
        </w:rPr>
        <w:t xml:space="preserve">Some of the ways a receiver’s </w:t>
      </w:r>
      <w:r w:rsidR="006964DC" w:rsidRPr="00DB1ACA">
        <w:rPr>
          <w:rFonts w:ascii="Times New Roman" w:eastAsia="Times New Roman" w:hAnsi="Times New Roman" w:cs="Times New Roman"/>
        </w:rPr>
        <w:t xml:space="preserve">effective detection range </w:t>
      </w:r>
      <w:r w:rsidR="006234E8" w:rsidRPr="00DB1ACA">
        <w:rPr>
          <w:rFonts w:ascii="Times New Roman" w:eastAsia="Times New Roman" w:hAnsi="Times New Roman" w:cs="Times New Roman"/>
        </w:rPr>
        <w:t>has been determined</w:t>
      </w:r>
      <w:r w:rsidR="006964DC" w:rsidRPr="00DB1ACA">
        <w:rPr>
          <w:rFonts w:ascii="Times New Roman" w:eastAsia="Times New Roman" w:hAnsi="Times New Roman" w:cs="Times New Roman"/>
        </w:rPr>
        <w:t xml:space="preserve"> </w:t>
      </w:r>
      <w:r w:rsidR="006234E8" w:rsidRPr="00DB1ACA">
        <w:rPr>
          <w:rFonts w:ascii="Times New Roman" w:eastAsia="Times New Roman" w:hAnsi="Times New Roman" w:cs="Times New Roman"/>
        </w:rPr>
        <w:t>include</w:t>
      </w:r>
      <w:r w:rsidR="006964DC" w:rsidRPr="00DB1ACA">
        <w:rPr>
          <w:rFonts w:ascii="Times New Roman" w:eastAsia="Times New Roman" w:hAnsi="Times New Roman" w:cs="Times New Roman"/>
        </w:rPr>
        <w:t xml:space="preserve"> citing previously published studies </w:t>
      </w:r>
      <w:r w:rsidR="006964DC" w:rsidRPr="00DB1ACA">
        <w:rPr>
          <w:rFonts w:ascii="Times New Roman" w:eastAsia="Times New Roman" w:hAnsi="Times New Roman" w:cs="Times New Roman"/>
          <w:noProof/>
        </w:rPr>
        <w:t>(Kessel et al., 2013)</w:t>
      </w:r>
      <w:r w:rsidR="006964DC" w:rsidRPr="00DB1ACA">
        <w:rPr>
          <w:rFonts w:ascii="Times New Roman" w:eastAsia="Times New Roman" w:hAnsi="Times New Roman" w:cs="Times New Roman"/>
        </w:rPr>
        <w:t xml:space="preserve">, modeling the effects of environmental parameters based on the study site using tools provided by the manufacturer </w:t>
      </w:r>
      <w:r w:rsidR="006964DC" w:rsidRPr="00DB1ACA">
        <w:rPr>
          <w:rFonts w:ascii="Times New Roman" w:eastAsia="Times New Roman" w:hAnsi="Times New Roman" w:cs="Times New Roman"/>
          <w:noProof/>
        </w:rPr>
        <w:t>(Parrish et al., 2015)</w:t>
      </w:r>
      <w:r w:rsidR="006964DC" w:rsidRPr="00DB1ACA">
        <w:rPr>
          <w:rFonts w:ascii="Times New Roman" w:eastAsia="Times New Roman" w:hAnsi="Times New Roman" w:cs="Times New Roman"/>
        </w:rPr>
        <w:t xml:space="preserve">, and empirical range testing involving measurement of tag detections at receivers in conditions similar to the proposed study site </w:t>
      </w:r>
      <w:r w:rsidR="006964DC" w:rsidRPr="00DB1ACA">
        <w:rPr>
          <w:rFonts w:ascii="Times New Roman" w:eastAsia="Times New Roman" w:hAnsi="Times New Roman" w:cs="Times New Roman"/>
          <w:noProof/>
        </w:rPr>
        <w:t>(Simpfendorfer, Heupel &amp; Collins, 2008)</w:t>
      </w:r>
      <w:r w:rsidR="006964DC" w:rsidRPr="00DB1ACA">
        <w:rPr>
          <w:rFonts w:ascii="Times New Roman" w:eastAsia="Times New Roman" w:hAnsi="Times New Roman" w:cs="Times New Roman"/>
        </w:rPr>
        <w:t xml:space="preserve">. </w:t>
      </w:r>
    </w:p>
    <w:p w14:paraId="73376400" w14:textId="66046D77" w:rsidR="00C10A44"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A common finding of range testing experiments is a detection probability that decreases with increasing range between a tag and receiver, with the highest probability of detection occurring when tags are at distances closest to the receiver </w:t>
      </w:r>
      <w:r w:rsidRPr="00DB1ACA">
        <w:rPr>
          <w:rFonts w:ascii="Times New Roman" w:eastAsia="Times New Roman" w:hAnsi="Times New Roman" w:cs="Times New Roman"/>
          <w:noProof/>
        </w:rPr>
        <w:t>(Simpfendorfer, Heupel &amp; Collins, 2008)</w:t>
      </w:r>
      <w:r w:rsidRPr="00DB1ACA">
        <w:rPr>
          <w:rFonts w:ascii="Times New Roman" w:eastAsia="Times New Roman" w:hAnsi="Times New Roman" w:cs="Times New Roman"/>
        </w:rPr>
        <w:t>. However, under some circumstances, detection probabilities for tags in close proximity to the receiver unit can be low, with the peak probability of detection occurring at some intermediate di</w:t>
      </w:r>
      <w:r w:rsidR="003B0409" w:rsidRPr="00DB1ACA">
        <w:rPr>
          <w:rFonts w:ascii="Times New Roman" w:eastAsia="Times New Roman" w:hAnsi="Times New Roman" w:cs="Times New Roman"/>
        </w:rPr>
        <w:t xml:space="preserve">stance from the receiver unit. </w:t>
      </w:r>
      <w:r w:rsidRPr="00DB1ACA">
        <w:rPr>
          <w:rFonts w:ascii="Times New Roman" w:eastAsia="Times New Roman" w:hAnsi="Times New Roman" w:cs="Times New Roman"/>
        </w:rPr>
        <w:t xml:space="preserve">Kessel et al (2015) termed </w:t>
      </w:r>
      <w:r w:rsidR="00372CC3" w:rsidRPr="00DB1ACA">
        <w:rPr>
          <w:rFonts w:ascii="Times New Roman" w:eastAsia="Times New Roman" w:hAnsi="Times New Roman" w:cs="Times New Roman"/>
        </w:rPr>
        <w:t>this phenomenon</w:t>
      </w:r>
      <w:r w:rsidRPr="00DB1ACA">
        <w:rPr>
          <w:rFonts w:ascii="Times New Roman" w:eastAsia="Times New Roman" w:hAnsi="Times New Roman" w:cs="Times New Roman"/>
        </w:rPr>
        <w:t xml:space="preserve"> “close proximity detection interference”, CPDI. The </w:t>
      </w:r>
      <w:r w:rsidRPr="00DB1ACA">
        <w:rPr>
          <w:rFonts w:ascii="Times New Roman" w:eastAsia="Times New Roman" w:hAnsi="Times New Roman" w:cs="Times New Roman"/>
        </w:rPr>
        <w:lastRenderedPageBreak/>
        <w:t>study identified</w:t>
      </w:r>
      <w:r w:rsidR="00F63B74" w:rsidRPr="00DB1ACA">
        <w:rPr>
          <w:rFonts w:ascii="Times New Roman" w:eastAsia="Times New Roman" w:hAnsi="Times New Roman" w:cs="Times New Roman"/>
        </w:rPr>
        <w:t xml:space="preserve"> transmission echoes from</w:t>
      </w:r>
      <w:r w:rsidRPr="00DB1ACA">
        <w:rPr>
          <w:rFonts w:ascii="Times New Roman" w:eastAsia="Times New Roman" w:hAnsi="Times New Roman" w:cs="Times New Roman"/>
        </w:rPr>
        <w:t xml:space="preserve"> acoustically reflective environments as particularly susceptible to these effects.</w:t>
      </w:r>
    </w:p>
    <w:p w14:paraId="4B259DA2" w14:textId="5046C40A" w:rsidR="006964DC" w:rsidRPr="00DB1ACA" w:rsidRDefault="00C10A44">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Observations of CPDI have been noted in other acoustic ranging experiments </w:t>
      </w:r>
      <w:r w:rsidRPr="00DB1ACA">
        <w:rPr>
          <w:rFonts w:ascii="Times New Roman" w:eastAsia="Times New Roman" w:hAnsi="Times New Roman" w:cs="Times New Roman"/>
          <w:noProof/>
        </w:rPr>
        <w:t>(Beveridge et al., 20</w:t>
      </w:r>
      <w:ins w:id="122" w:author="Stephen Scherrer" w:date="2017-11-21T14:15:00Z">
        <w:r w:rsidR="00122442" w:rsidRPr="00CF2D13">
          <w:rPr>
            <w:rFonts w:ascii="Times New Roman" w:eastAsia="Times New Roman" w:hAnsi="Times New Roman" w:cs="Times New Roman"/>
            <w:noProof/>
          </w:rPr>
          <w:t>12</w:t>
        </w:r>
      </w:ins>
      <w:del w:id="123" w:author="Stephen Scherrer" w:date="2017-11-21T14:15:00Z">
        <w:r w:rsidRPr="00DB1ACA">
          <w:rPr>
            <w:rFonts w:ascii="Times New Roman" w:eastAsia="Times New Roman" w:hAnsi="Times New Roman" w:cs="Times New Roman"/>
            <w:noProof/>
          </w:rPr>
          <w:delText>05</w:delText>
        </w:r>
      </w:del>
      <w:r w:rsidRPr="00DB1ACA">
        <w:rPr>
          <w:rFonts w:ascii="Times New Roman" w:eastAsia="Times New Roman" w:hAnsi="Times New Roman" w:cs="Times New Roman"/>
          <w:noProof/>
        </w:rPr>
        <w:t>)</w:t>
      </w:r>
      <w:r w:rsidRPr="00DB1ACA">
        <w:rPr>
          <w:rFonts w:ascii="Times New Roman" w:eastAsia="Times New Roman" w:hAnsi="Times New Roman" w:cs="Times New Roman"/>
        </w:rPr>
        <w:t xml:space="preserve">. A cruise report from the Ocean Tracking Network in the Sea of Gibraltar from 2005 describes the effects of CPDI in ranging experiments conducted in the Mediterranean Sea. Six moorings with VR2-W and VR4 receivers were deployed at depths between 270 – 280 m. </w:t>
      </w:r>
      <w:r w:rsidR="00200367" w:rsidRPr="00DB1ACA">
        <w:rPr>
          <w:rFonts w:ascii="Times New Roman" w:eastAsia="Times New Roman" w:hAnsi="Times New Roman" w:cs="Times New Roman"/>
        </w:rPr>
        <w:t>Affixed to additional</w:t>
      </w:r>
      <w:r w:rsidRPr="00DB1ACA">
        <w:rPr>
          <w:rFonts w:ascii="Times New Roman" w:eastAsia="Times New Roman" w:hAnsi="Times New Roman" w:cs="Times New Roman"/>
        </w:rPr>
        <w:t xml:space="preserve"> mooring lines placed at various distance from the receiver</w:t>
      </w:r>
      <w:r w:rsidR="00200367" w:rsidRPr="00DB1ACA">
        <w:rPr>
          <w:rFonts w:ascii="Times New Roman" w:eastAsia="Times New Roman" w:hAnsi="Times New Roman" w:cs="Times New Roman"/>
        </w:rPr>
        <w:t xml:space="preserve"> were </w:t>
      </w:r>
      <w:r w:rsidRPr="00DB1ACA">
        <w:rPr>
          <w:rFonts w:ascii="Times New Roman" w:eastAsia="Times New Roman" w:hAnsi="Times New Roman" w:cs="Times New Roman"/>
        </w:rPr>
        <w:t xml:space="preserve">Vemco V9, V13, and V16 acoustic tags with output power ranging between 158 – 165 dB. While the depths of tags and receivers are unclear, figures indicate a radial increase in the size of the region impacted by CPDI corresponding to tags with higher power outputs </w:t>
      </w:r>
      <w:r w:rsidRPr="00DB1ACA">
        <w:rPr>
          <w:rFonts w:ascii="Times New Roman" w:eastAsia="Times New Roman" w:hAnsi="Times New Roman" w:cs="Times New Roman"/>
          <w:noProof/>
        </w:rPr>
        <w:t>(Beveridge et al., 20</w:t>
      </w:r>
      <w:ins w:id="124" w:author="Stephen Scherrer" w:date="2017-11-21T14:15:00Z">
        <w:r w:rsidR="00122442" w:rsidRPr="00CF2D13">
          <w:rPr>
            <w:rFonts w:ascii="Times New Roman" w:eastAsia="Times New Roman" w:hAnsi="Times New Roman" w:cs="Times New Roman"/>
            <w:noProof/>
          </w:rPr>
          <w:t>12</w:t>
        </w:r>
      </w:ins>
      <w:del w:id="125" w:author="Stephen Scherrer" w:date="2017-11-21T14:15:00Z">
        <w:r w:rsidRPr="00DB1ACA">
          <w:rPr>
            <w:rFonts w:ascii="Times New Roman" w:eastAsia="Times New Roman" w:hAnsi="Times New Roman" w:cs="Times New Roman"/>
            <w:noProof/>
          </w:rPr>
          <w:delText>05</w:delText>
        </w:r>
      </w:del>
      <w:r w:rsidRPr="00DB1ACA">
        <w:rPr>
          <w:rFonts w:ascii="Times New Roman" w:eastAsia="Times New Roman" w:hAnsi="Times New Roman" w:cs="Times New Roman"/>
          <w:noProof/>
        </w:rPr>
        <w:t>)</w:t>
      </w:r>
      <w:r w:rsidRPr="00DB1ACA">
        <w:rPr>
          <w:rFonts w:ascii="Times New Roman" w:eastAsia="Times New Roman" w:hAnsi="Times New Roman" w:cs="Times New Roman"/>
        </w:rPr>
        <w:t xml:space="preserve">. The positive relationship between the signal strength of tag output and the size of the area affected by CPDI is consistent with expectations from the passive sonar equation. </w:t>
      </w:r>
    </w:p>
    <w:p w14:paraId="6284C098" w14:textId="4458611A" w:rsidR="006964DC" w:rsidRPr="00DB1ACA" w:rsidRDefault="00764117">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To understand when </w:t>
      </w:r>
      <w:r w:rsidR="00C10A44" w:rsidRPr="00DB1ACA">
        <w:rPr>
          <w:rFonts w:ascii="Times New Roman" w:eastAsia="Times New Roman" w:hAnsi="Times New Roman" w:cs="Times New Roman"/>
        </w:rPr>
        <w:t xml:space="preserve">and how </w:t>
      </w:r>
      <w:r w:rsidRPr="00DB1ACA">
        <w:rPr>
          <w:rFonts w:ascii="Times New Roman" w:eastAsia="Times New Roman" w:hAnsi="Times New Roman" w:cs="Times New Roman"/>
        </w:rPr>
        <w:t xml:space="preserve">CPDI occurs, it is helpful to understand </w:t>
      </w:r>
      <w:r w:rsidR="00C10A44" w:rsidRPr="00DB1ACA">
        <w:rPr>
          <w:rFonts w:ascii="Times New Roman" w:eastAsia="Times New Roman" w:hAnsi="Times New Roman" w:cs="Times New Roman"/>
        </w:rPr>
        <w:t>the way</w:t>
      </w:r>
      <w:r w:rsidRPr="00DB1ACA">
        <w:rPr>
          <w:rFonts w:ascii="Times New Roman" w:eastAsia="Times New Roman" w:hAnsi="Times New Roman" w:cs="Times New Roman"/>
        </w:rPr>
        <w:t xml:space="preserve"> Vemco tags encode and transmit data and how receivers decode and interpret those transmissions</w:t>
      </w:r>
      <w:r w:rsidR="006964DC" w:rsidRPr="00DB1ACA">
        <w:rPr>
          <w:rFonts w:ascii="Times New Roman" w:eastAsia="Times New Roman" w:hAnsi="Times New Roman" w:cs="Times New Roman"/>
        </w:rPr>
        <w:t xml:space="preserve">. Each transmission consists of a train of 7-10 rapid high frequency acoustic pings with data encoded in the timing of the intervals between successive pings. The interval between the first two pings, known as the synchronization interval, defines a narrow range of possible coding schemes indicating the tag’s model, a range of potential identification numbers, and other associated data. The last interval acts as a checksum used to confirm that a series of detected pings are from a single train of a valid tag. The remainder of the inter-ping intervals encode the tag’s unique identifier and any sensor data. </w:t>
      </w:r>
      <w:r w:rsidR="00357B63" w:rsidRPr="00DB1ACA">
        <w:rPr>
          <w:rFonts w:ascii="Times New Roman" w:eastAsia="Times New Roman" w:hAnsi="Times New Roman" w:cs="Times New Roman"/>
        </w:rPr>
        <w:t>Each complete transmission</w:t>
      </w:r>
      <w:r w:rsidR="00A07893" w:rsidRPr="00DB1ACA">
        <w:rPr>
          <w:rFonts w:ascii="Times New Roman" w:eastAsia="Times New Roman" w:hAnsi="Times New Roman" w:cs="Times New Roman"/>
        </w:rPr>
        <w:t xml:space="preserve"> </w:t>
      </w:r>
      <w:r w:rsidR="00357B63" w:rsidRPr="00DB1ACA">
        <w:rPr>
          <w:rFonts w:ascii="Times New Roman" w:eastAsia="Times New Roman" w:hAnsi="Times New Roman" w:cs="Times New Roman"/>
        </w:rPr>
        <w:t>lasts</w:t>
      </w:r>
      <w:r w:rsidR="00A07893" w:rsidRPr="00DB1ACA">
        <w:rPr>
          <w:rFonts w:ascii="Times New Roman" w:eastAsia="Times New Roman" w:hAnsi="Times New Roman" w:cs="Times New Roman"/>
        </w:rPr>
        <w:t xml:space="preserve"> roughly 3 to 5 seconds</w:t>
      </w:r>
      <w:r w:rsidR="00D22835" w:rsidRPr="00DB1ACA">
        <w:rPr>
          <w:rFonts w:ascii="Times New Roman" w:eastAsia="Times New Roman" w:hAnsi="Times New Roman" w:cs="Times New Roman"/>
        </w:rPr>
        <w:t xml:space="preserve"> (Pincock, 2008)</w:t>
      </w:r>
      <w:r w:rsidR="00357B63" w:rsidRPr="00DB1ACA">
        <w:rPr>
          <w:rFonts w:ascii="Times New Roman" w:eastAsia="Times New Roman" w:hAnsi="Times New Roman" w:cs="Times New Roman"/>
        </w:rPr>
        <w:t>.</w:t>
      </w:r>
      <w:r w:rsidR="00A07893"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rPr>
        <w:t xml:space="preserve">On receipt of each ping, the receiver enters a short “blanking interval” period during which it does not detect additional pings. A blanking interval can have a maximum duration of 260 milliseconds and </w:t>
      </w:r>
      <w:r w:rsidRPr="00DB1ACA">
        <w:rPr>
          <w:rFonts w:ascii="Times New Roman" w:eastAsia="Times New Roman" w:hAnsi="Times New Roman" w:cs="Times New Roman"/>
        </w:rPr>
        <w:t>can be</w:t>
      </w:r>
      <w:r w:rsidR="006964DC" w:rsidRPr="00DB1ACA">
        <w:rPr>
          <w:rFonts w:ascii="Times New Roman" w:eastAsia="Times New Roman" w:hAnsi="Times New Roman" w:cs="Times New Roman"/>
        </w:rPr>
        <w:t xml:space="preserve"> selected by the user during receiver initialization</w:t>
      </w:r>
      <w:r w:rsidR="000275DF" w:rsidRPr="00DB1ACA">
        <w:rPr>
          <w:rFonts w:ascii="Times New Roman" w:eastAsia="Times New Roman" w:hAnsi="Times New Roman" w:cs="Times New Roman"/>
        </w:rPr>
        <w:t xml:space="preserve"> (Fig. 1)</w:t>
      </w:r>
      <w:r w:rsidR="006964DC" w:rsidRPr="00DB1ACA">
        <w:rPr>
          <w:rFonts w:ascii="Times New Roman" w:eastAsia="Times New Roman" w:hAnsi="Times New Roman" w:cs="Times New Roman"/>
        </w:rPr>
        <w:t xml:space="preserve">. When a receiver unit successfully detects the full ping train, including valid </w:t>
      </w:r>
      <w:r w:rsidR="00770AB1" w:rsidRPr="00DB1ACA">
        <w:rPr>
          <w:rFonts w:ascii="Times New Roman" w:eastAsia="Times New Roman" w:hAnsi="Times New Roman" w:cs="Times New Roman"/>
        </w:rPr>
        <w:t>synchronization</w:t>
      </w:r>
      <w:r w:rsidR="006964DC" w:rsidRPr="00DB1ACA">
        <w:rPr>
          <w:rFonts w:ascii="Times New Roman" w:eastAsia="Times New Roman" w:hAnsi="Times New Roman" w:cs="Times New Roman"/>
        </w:rPr>
        <w:t xml:space="preserve"> and checksum intervals, it stores the date, time, tag identification, and data from the tag’s environmental sensors </w:t>
      </w:r>
      <w:r w:rsidR="006964DC" w:rsidRPr="00DB1ACA">
        <w:rPr>
          <w:rFonts w:ascii="Times New Roman" w:eastAsia="Times New Roman" w:hAnsi="Times New Roman" w:cs="Times New Roman"/>
          <w:noProof/>
        </w:rPr>
        <w:t>(Simpfendorfer, Heupel &amp; Collins, 2008)</w:t>
      </w:r>
      <w:r w:rsidR="003B0409"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rPr>
        <w:t xml:space="preserve">Acoustic energy in the same operational frequency as the tag that arrives at the receiver after the blanking interval and before the subsequent ping may result in failure of the receiver to log the detection or accurately record the tag’s identifier </w:t>
      </w:r>
      <w:r w:rsidR="006964DC" w:rsidRPr="00DB1ACA">
        <w:rPr>
          <w:rFonts w:ascii="Times New Roman" w:eastAsia="Times New Roman" w:hAnsi="Times New Roman" w:cs="Times New Roman"/>
          <w:noProof/>
        </w:rPr>
        <w:t>(Simpfendorfer, Heupel &amp; Collins, 2008; Pincock, 2012)</w:t>
      </w:r>
      <w:r w:rsidR="006964DC" w:rsidRPr="00DB1ACA">
        <w:rPr>
          <w:rFonts w:ascii="Times New Roman" w:eastAsia="Times New Roman" w:hAnsi="Times New Roman" w:cs="Times New Roman"/>
        </w:rPr>
        <w:t xml:space="preserve">. </w:t>
      </w:r>
    </w:p>
    <w:p w14:paraId="02DB4360" w14:textId="5F216BEE" w:rsidR="00357B63" w:rsidRPr="00DB1ACA" w:rsidRDefault="001071FB">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In this manuscript, we will use the term “multipath” in place of “echo” to refer to arrivals of the signal that have been reflected off the sea surface and/or seafloor</w:t>
      </w:r>
      <w:r w:rsidR="00217DFF">
        <w:rPr>
          <w:rFonts w:ascii="Times New Roman" w:eastAsia="Times New Roman" w:hAnsi="Times New Roman" w:cs="Times New Roman"/>
        </w:rPr>
        <w:t>,</w:t>
      </w:r>
      <w:r w:rsidRPr="00DB1ACA">
        <w:rPr>
          <w:rFonts w:ascii="Times New Roman" w:eastAsia="Times New Roman" w:hAnsi="Times New Roman" w:cs="Times New Roman"/>
        </w:rPr>
        <w:t xml:space="preserve"> for reasons of clarity and consistency with acoustic terminology. </w:t>
      </w:r>
      <w:r w:rsidR="00357B63" w:rsidRPr="00DB1ACA">
        <w:rPr>
          <w:rFonts w:ascii="Times New Roman" w:eastAsia="Times New Roman" w:hAnsi="Times New Roman" w:cs="Times New Roman"/>
        </w:rPr>
        <w:t>CPDI occurs when</w:t>
      </w:r>
      <w:r w:rsidR="00C10A44" w:rsidRPr="00DB1ACA">
        <w:rPr>
          <w:rFonts w:ascii="Times New Roman" w:eastAsia="Times New Roman" w:hAnsi="Times New Roman" w:cs="Times New Roman"/>
        </w:rPr>
        <w:t xml:space="preserve"> a</w:t>
      </w:r>
      <w:r w:rsidR="00357B63" w:rsidRPr="00DB1ACA">
        <w:rPr>
          <w:rFonts w:ascii="Times New Roman" w:eastAsia="Times New Roman" w:hAnsi="Times New Roman" w:cs="Times New Roman"/>
        </w:rPr>
        <w:t xml:space="preserve"> ping’s </w:t>
      </w:r>
      <w:r w:rsidR="00F63B74"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arrives at a receiver during the tag’s transmission sequence, outside of a prescribed blanking interval. If the received level of the </w:t>
      </w:r>
      <w:r w:rsidR="00F63B74"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is sufficiently high, the receiver may misinterpret the </w:t>
      </w:r>
      <w:r w:rsidR="00F63B74"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as the arrival of the subsequent ping, resulting in rejection of the transmission </w:t>
      </w:r>
      <w:r w:rsidR="00357B63" w:rsidRPr="00DB1ACA">
        <w:rPr>
          <w:rFonts w:ascii="Times New Roman" w:eastAsia="Times New Roman" w:hAnsi="Times New Roman" w:cs="Times New Roman"/>
          <w:noProof/>
        </w:rPr>
        <w:t>(Pincock, 2012, Kessel et al., 2015)</w:t>
      </w:r>
      <w:r w:rsidR="00357B63" w:rsidRPr="00DB1ACA">
        <w:rPr>
          <w:rFonts w:ascii="Times New Roman" w:eastAsia="Times New Roman" w:hAnsi="Times New Roman" w:cs="Times New Roman"/>
        </w:rPr>
        <w:t xml:space="preserve">. The arrival time of each </w:t>
      </w:r>
      <w:r w:rsidR="000541FD"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can be </w:t>
      </w:r>
      <w:r w:rsidR="00C10A44" w:rsidRPr="00DB1ACA">
        <w:rPr>
          <w:rFonts w:ascii="Times New Roman" w:eastAsia="Times New Roman" w:hAnsi="Times New Roman" w:cs="Times New Roman"/>
        </w:rPr>
        <w:t>calculated from the</w:t>
      </w:r>
      <w:r w:rsidR="000541FD" w:rsidRPr="00DB1ACA">
        <w:rPr>
          <w:rFonts w:ascii="Times New Roman" w:eastAsia="Times New Roman" w:hAnsi="Times New Roman" w:cs="Times New Roman"/>
        </w:rPr>
        <w:t xml:space="preserve"> geometry of the</w:t>
      </w:r>
      <w:r w:rsidR="00C10A44" w:rsidRPr="00DB1ACA">
        <w:rPr>
          <w:rFonts w:ascii="Times New Roman" w:eastAsia="Times New Roman" w:hAnsi="Times New Roman" w:cs="Times New Roman"/>
        </w:rPr>
        <w:t xml:space="preserve"> relative position of the tag and receiver</w:t>
      </w:r>
      <w:r w:rsidR="000541FD" w:rsidRPr="00DB1ACA">
        <w:rPr>
          <w:rFonts w:ascii="Times New Roman" w:eastAsia="Times New Roman" w:hAnsi="Times New Roman" w:cs="Times New Roman"/>
        </w:rPr>
        <w:t xml:space="preserve"> in an environment</w:t>
      </w:r>
      <w:r w:rsidR="00200367" w:rsidRPr="00DB1ACA">
        <w:rPr>
          <w:rFonts w:ascii="Times New Roman" w:eastAsia="Times New Roman" w:hAnsi="Times New Roman" w:cs="Times New Roman"/>
        </w:rPr>
        <w:t xml:space="preserve">, and the </w:t>
      </w:r>
      <w:r w:rsidR="000541FD" w:rsidRPr="00DB1ACA">
        <w:rPr>
          <w:rFonts w:ascii="Times New Roman" w:eastAsia="Times New Roman" w:hAnsi="Times New Roman" w:cs="Times New Roman"/>
        </w:rPr>
        <w:t>sound speed of that environment</w:t>
      </w:r>
      <w:r w:rsidR="00C10A44" w:rsidRPr="00DB1ACA">
        <w:rPr>
          <w:rFonts w:ascii="Times New Roman" w:eastAsia="Times New Roman" w:hAnsi="Times New Roman" w:cs="Times New Roman"/>
        </w:rPr>
        <w:t xml:space="preserve">. </w:t>
      </w:r>
      <w:r w:rsidR="00025CD2" w:rsidRPr="00DB1ACA">
        <w:rPr>
          <w:rFonts w:ascii="Times New Roman" w:eastAsia="Times New Roman" w:hAnsi="Times New Roman" w:cs="Times New Roman"/>
        </w:rPr>
        <w:t>As acoustic energy radiates outward from the tag during each transmission, it can arrive at a receiver via the shortest and most direct path as well as reflecting off one or more surfaces</w:t>
      </w:r>
      <w:r w:rsidR="000541FD" w:rsidRPr="00DB1ACA">
        <w:rPr>
          <w:rFonts w:ascii="Times New Roman" w:eastAsia="Times New Roman" w:hAnsi="Times New Roman" w:cs="Times New Roman"/>
        </w:rPr>
        <w:t xml:space="preserve"> before arriving at the receiver</w:t>
      </w:r>
      <w:r w:rsidR="00025CD2" w:rsidRPr="00DB1ACA">
        <w:rPr>
          <w:rFonts w:ascii="Times New Roman" w:eastAsia="Times New Roman" w:hAnsi="Times New Roman" w:cs="Times New Roman"/>
        </w:rPr>
        <w:t xml:space="preserve">. </w:t>
      </w:r>
      <w:r w:rsidR="006C3F12" w:rsidRPr="00DB1ACA">
        <w:rPr>
          <w:rFonts w:ascii="Times New Roman" w:eastAsia="Times New Roman" w:hAnsi="Times New Roman" w:cs="Times New Roman"/>
        </w:rPr>
        <w:t xml:space="preserve">The paths of </w:t>
      </w:r>
      <w:r w:rsidR="00200367" w:rsidRPr="00DB1ACA">
        <w:rPr>
          <w:rFonts w:ascii="Times New Roman" w:eastAsia="Times New Roman" w:hAnsi="Times New Roman" w:cs="Times New Roman"/>
        </w:rPr>
        <w:t xml:space="preserve">the </w:t>
      </w:r>
      <w:r w:rsidR="006C3F12" w:rsidRPr="00DB1ACA">
        <w:rPr>
          <w:rFonts w:ascii="Times New Roman" w:eastAsia="Times New Roman" w:hAnsi="Times New Roman" w:cs="Times New Roman"/>
        </w:rPr>
        <w:t xml:space="preserve">reflected acoustic energy are </w:t>
      </w:r>
      <w:r w:rsidR="00200367" w:rsidRPr="00DB1ACA">
        <w:rPr>
          <w:rFonts w:ascii="Times New Roman" w:eastAsia="Times New Roman" w:hAnsi="Times New Roman" w:cs="Times New Roman"/>
        </w:rPr>
        <w:t>termed</w:t>
      </w:r>
      <w:r w:rsidR="006C3F12" w:rsidRPr="00DB1ACA">
        <w:rPr>
          <w:rFonts w:ascii="Times New Roman" w:eastAsia="Times New Roman" w:hAnsi="Times New Roman" w:cs="Times New Roman"/>
        </w:rPr>
        <w:t xml:space="preserve"> multipaths. The </w:t>
      </w:r>
      <w:r w:rsidR="006C3F12" w:rsidRPr="00DB1ACA">
        <w:rPr>
          <w:rFonts w:ascii="Times New Roman" w:eastAsia="Times New Roman" w:hAnsi="Times New Roman" w:cs="Times New Roman"/>
        </w:rPr>
        <w:lastRenderedPageBreak/>
        <w:t>length of multipaths intersect</w:t>
      </w:r>
      <w:r w:rsidR="000541FD" w:rsidRPr="00DB1ACA">
        <w:rPr>
          <w:rFonts w:ascii="Times New Roman" w:eastAsia="Times New Roman" w:hAnsi="Times New Roman" w:cs="Times New Roman"/>
        </w:rPr>
        <w:t>ing</w:t>
      </w:r>
      <w:r w:rsidR="006C3F12" w:rsidRPr="00DB1ACA">
        <w:rPr>
          <w:rFonts w:ascii="Times New Roman" w:eastAsia="Times New Roman" w:hAnsi="Times New Roman" w:cs="Times New Roman"/>
        </w:rPr>
        <w:t xml:space="preserve"> the position of a receiver are by definition longer than the direct path</w:t>
      </w:r>
      <w:r w:rsidR="00200367" w:rsidRPr="00DB1ACA">
        <w:rPr>
          <w:rFonts w:ascii="Times New Roman" w:eastAsia="Times New Roman" w:hAnsi="Times New Roman" w:cs="Times New Roman"/>
        </w:rPr>
        <w:t>, having had to reflect off of some interface during propagation.</w:t>
      </w:r>
      <w:r w:rsidR="006C3F12" w:rsidRPr="00DB1ACA">
        <w:rPr>
          <w:rFonts w:ascii="Times New Roman" w:eastAsia="Times New Roman" w:hAnsi="Times New Roman" w:cs="Times New Roman"/>
        </w:rPr>
        <w:t xml:space="preserve"> </w:t>
      </w:r>
      <w:r w:rsidR="00A6344C" w:rsidRPr="00DB1ACA">
        <w:rPr>
          <w:rFonts w:ascii="Times New Roman" w:eastAsia="Times New Roman" w:hAnsi="Times New Roman" w:cs="Times New Roman"/>
        </w:rPr>
        <w:t xml:space="preserve">The relative arrival time of each </w:t>
      </w:r>
      <w:r w:rsidR="000541FD" w:rsidRPr="00DB1ACA">
        <w:rPr>
          <w:rFonts w:ascii="Times New Roman" w:eastAsia="Times New Roman" w:hAnsi="Times New Roman" w:cs="Times New Roman"/>
        </w:rPr>
        <w:t>multipath</w:t>
      </w:r>
      <w:r w:rsidR="00A6344C" w:rsidRPr="00DB1ACA">
        <w:rPr>
          <w:rFonts w:ascii="Times New Roman" w:eastAsia="Times New Roman" w:hAnsi="Times New Roman" w:cs="Times New Roman"/>
        </w:rPr>
        <w:t xml:space="preserve"> is therefore a function of the length of th</w:t>
      </w:r>
      <w:r w:rsidR="00200367" w:rsidRPr="00DB1ACA">
        <w:rPr>
          <w:rFonts w:ascii="Times New Roman" w:eastAsia="Times New Roman" w:hAnsi="Times New Roman" w:cs="Times New Roman"/>
        </w:rPr>
        <w:t>e</w:t>
      </w:r>
      <w:r w:rsidR="00A6344C" w:rsidRPr="00DB1ACA">
        <w:rPr>
          <w:rFonts w:ascii="Times New Roman" w:eastAsia="Times New Roman" w:hAnsi="Times New Roman" w:cs="Times New Roman"/>
        </w:rPr>
        <w:t xml:space="preserve"> direct </w:t>
      </w:r>
      <w:r w:rsidR="000541FD" w:rsidRPr="00DB1ACA">
        <w:rPr>
          <w:rFonts w:ascii="Times New Roman" w:eastAsia="Times New Roman" w:hAnsi="Times New Roman" w:cs="Times New Roman"/>
        </w:rPr>
        <w:t xml:space="preserve">path, </w:t>
      </w:r>
      <w:r w:rsidR="00200367" w:rsidRPr="00DB1ACA">
        <w:rPr>
          <w:rFonts w:ascii="Times New Roman" w:eastAsia="Times New Roman" w:hAnsi="Times New Roman" w:cs="Times New Roman"/>
        </w:rPr>
        <w:t xml:space="preserve">the </w:t>
      </w:r>
      <w:r w:rsidR="000541FD" w:rsidRPr="00DB1ACA">
        <w:rPr>
          <w:rFonts w:ascii="Times New Roman" w:eastAsia="Times New Roman" w:hAnsi="Times New Roman" w:cs="Times New Roman"/>
        </w:rPr>
        <w:t>multipath</w:t>
      </w:r>
      <w:r w:rsidR="00A6344C" w:rsidRPr="00DB1ACA">
        <w:rPr>
          <w:rFonts w:ascii="Times New Roman" w:eastAsia="Times New Roman" w:hAnsi="Times New Roman" w:cs="Times New Roman"/>
        </w:rPr>
        <w:t xml:space="preserve"> </w:t>
      </w:r>
      <w:r w:rsidR="000541FD" w:rsidRPr="00DB1ACA">
        <w:rPr>
          <w:rFonts w:ascii="Times New Roman" w:eastAsia="Times New Roman" w:hAnsi="Times New Roman" w:cs="Times New Roman"/>
        </w:rPr>
        <w:t xml:space="preserve">propagation distance, </w:t>
      </w:r>
      <w:r w:rsidR="00A6344C" w:rsidRPr="00DB1ACA">
        <w:rPr>
          <w:rFonts w:ascii="Times New Roman" w:eastAsia="Times New Roman" w:hAnsi="Times New Roman" w:cs="Times New Roman"/>
        </w:rPr>
        <w:t>and the speed of sound</w:t>
      </w:r>
      <w:r w:rsidR="00200367" w:rsidRPr="00DB1ACA">
        <w:rPr>
          <w:rFonts w:ascii="Times New Roman" w:eastAsia="Times New Roman" w:hAnsi="Times New Roman" w:cs="Times New Roman"/>
        </w:rPr>
        <w:t>, which itself is dependent on the water’s pressure, salinity, and temperature</w:t>
      </w:r>
      <w:r w:rsidR="00A6344C" w:rsidRPr="00DB1ACA">
        <w:rPr>
          <w:rFonts w:ascii="Times New Roman" w:eastAsia="Times New Roman" w:hAnsi="Times New Roman" w:cs="Times New Roman"/>
        </w:rPr>
        <w:t xml:space="preserve"> </w:t>
      </w:r>
      <w:r w:rsidR="00A6344C" w:rsidRPr="00DB1ACA">
        <w:rPr>
          <w:rFonts w:ascii="Times New Roman" w:eastAsia="Times New Roman" w:hAnsi="Times New Roman" w:cs="Times New Roman"/>
          <w:noProof/>
        </w:rPr>
        <w:t>(Medwin &amp; Clay, 1998).</w:t>
      </w:r>
    </w:p>
    <w:p w14:paraId="64EE2296" w14:textId="374657EE" w:rsidR="00D36C5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Broadly, </w:t>
      </w:r>
      <w:r w:rsidR="00A6344C" w:rsidRPr="00DB1ACA">
        <w:rPr>
          <w:rFonts w:ascii="Times New Roman" w:eastAsia="Times New Roman" w:hAnsi="Times New Roman" w:cs="Times New Roman"/>
        </w:rPr>
        <w:t>reflections result when acoustic energy encounters</w:t>
      </w:r>
      <w:r w:rsidRPr="00DB1ACA">
        <w:rPr>
          <w:rFonts w:ascii="Times New Roman" w:eastAsia="Times New Roman" w:hAnsi="Times New Roman" w:cs="Times New Roman"/>
        </w:rPr>
        <w:t xml:space="preserve"> sharp acoustic impedance contrasts </w:t>
      </w:r>
      <w:r w:rsidR="00A6344C" w:rsidRPr="00DB1ACA">
        <w:rPr>
          <w:rFonts w:ascii="Times New Roman" w:eastAsia="Times New Roman" w:hAnsi="Times New Roman" w:cs="Times New Roman"/>
        </w:rPr>
        <w:t xml:space="preserve">such as those occurring </w:t>
      </w:r>
      <w:r w:rsidRPr="00DB1ACA">
        <w:rPr>
          <w:rFonts w:ascii="Times New Roman" w:eastAsia="Times New Roman" w:hAnsi="Times New Roman" w:cs="Times New Roman"/>
        </w:rPr>
        <w:t>betwee</w:t>
      </w:r>
      <w:r w:rsidR="00C8276F" w:rsidRPr="00DB1ACA">
        <w:rPr>
          <w:rFonts w:ascii="Times New Roman" w:eastAsia="Times New Roman" w:hAnsi="Times New Roman" w:cs="Times New Roman"/>
        </w:rPr>
        <w:t xml:space="preserve">n </w:t>
      </w:r>
      <w:r w:rsidR="00A6344C" w:rsidRPr="00DB1ACA">
        <w:rPr>
          <w:rFonts w:ascii="Times New Roman" w:eastAsia="Times New Roman" w:hAnsi="Times New Roman" w:cs="Times New Roman"/>
        </w:rPr>
        <w:t xml:space="preserve">the </w:t>
      </w:r>
      <w:r w:rsidR="00C8276F" w:rsidRPr="00DB1ACA">
        <w:rPr>
          <w:rFonts w:ascii="Times New Roman" w:eastAsia="Times New Roman" w:hAnsi="Times New Roman" w:cs="Times New Roman"/>
        </w:rPr>
        <w:t>water and air and (often to a</w:t>
      </w:r>
      <w:r w:rsidRPr="00DB1ACA">
        <w:rPr>
          <w:rFonts w:ascii="Times New Roman" w:eastAsia="Times New Roman" w:hAnsi="Times New Roman" w:cs="Times New Roman"/>
        </w:rPr>
        <w:t xml:space="preserve"> lesser degree) between water and the seafloor</w:t>
      </w:r>
      <w:r w:rsidR="00A6344C" w:rsidRPr="00DB1ACA">
        <w:rPr>
          <w:rFonts w:ascii="Times New Roman" w:eastAsia="Times New Roman" w:hAnsi="Times New Roman" w:cs="Times New Roman"/>
        </w:rPr>
        <w:t>.</w:t>
      </w:r>
      <w:r w:rsidR="009449D5" w:rsidRPr="00DB1ACA">
        <w:rPr>
          <w:rFonts w:ascii="Times New Roman" w:eastAsia="Times New Roman" w:hAnsi="Times New Roman" w:cs="Times New Roman"/>
        </w:rPr>
        <w:t xml:space="preserve"> </w:t>
      </w:r>
      <w:r w:rsidR="000E7939" w:rsidRPr="00DB1ACA">
        <w:rPr>
          <w:rFonts w:ascii="Times New Roman" w:eastAsia="Times New Roman" w:hAnsi="Times New Roman" w:cs="Times New Roman"/>
        </w:rPr>
        <w:t xml:space="preserve">Acoustic energy may arrive at a receiver having been reflected one or more times off such interfaces. </w:t>
      </w:r>
      <w:r w:rsidRPr="00DB1ACA">
        <w:rPr>
          <w:rFonts w:ascii="Times New Roman" w:eastAsia="Times New Roman" w:hAnsi="Times New Roman" w:cs="Times New Roman"/>
        </w:rPr>
        <w:t>For fixed tag-receiver pair depths,</w:t>
      </w:r>
      <w:r w:rsidR="006234E8" w:rsidRPr="00DB1ACA">
        <w:rPr>
          <w:rFonts w:ascii="Times New Roman" w:eastAsia="Times New Roman" w:hAnsi="Times New Roman" w:cs="Times New Roman"/>
        </w:rPr>
        <w:t xml:space="preserve"> t</w:t>
      </w:r>
      <w:r w:rsidRPr="00DB1ACA">
        <w:rPr>
          <w:rFonts w:ascii="Times New Roman" w:eastAsia="Times New Roman" w:hAnsi="Times New Roman" w:cs="Times New Roman"/>
        </w:rPr>
        <w:t xml:space="preserve">he path length </w:t>
      </w:r>
      <w:r w:rsidR="00200367" w:rsidRPr="00DB1ACA">
        <w:rPr>
          <w:rFonts w:ascii="Times New Roman" w:eastAsia="Times New Roman" w:hAnsi="Times New Roman" w:cs="Times New Roman"/>
        </w:rPr>
        <w:t xml:space="preserve">difference </w:t>
      </w:r>
      <w:r w:rsidRPr="00DB1ACA">
        <w:rPr>
          <w:rFonts w:ascii="Times New Roman" w:eastAsia="Times New Roman" w:hAnsi="Times New Roman" w:cs="Times New Roman"/>
        </w:rPr>
        <w:t>(hence</w:t>
      </w:r>
      <w:r w:rsidR="00200367" w:rsidRPr="00DB1ACA">
        <w:rPr>
          <w:rFonts w:ascii="Times New Roman" w:eastAsia="Times New Roman" w:hAnsi="Times New Roman" w:cs="Times New Roman"/>
        </w:rPr>
        <w:t xml:space="preserve"> relative </w:t>
      </w:r>
      <w:r w:rsidR="000541FD" w:rsidRPr="00DB1ACA">
        <w:rPr>
          <w:rFonts w:ascii="Times New Roman" w:eastAsia="Times New Roman" w:hAnsi="Times New Roman" w:cs="Times New Roman"/>
        </w:rPr>
        <w:t>multipath</w:t>
      </w:r>
      <w:r w:rsidRPr="00DB1ACA">
        <w:rPr>
          <w:rFonts w:ascii="Times New Roman" w:eastAsia="Times New Roman" w:hAnsi="Times New Roman" w:cs="Times New Roman"/>
        </w:rPr>
        <w:t xml:space="preserve"> arrival time difference)</w:t>
      </w:r>
      <w:r w:rsidR="006234E8" w:rsidRPr="00DB1ACA">
        <w:rPr>
          <w:rFonts w:ascii="Times New Roman" w:eastAsia="Times New Roman" w:hAnsi="Times New Roman" w:cs="Times New Roman"/>
        </w:rPr>
        <w:t xml:space="preserve"> </w:t>
      </w:r>
      <w:r w:rsidRPr="00DB1ACA">
        <w:rPr>
          <w:rFonts w:ascii="Times New Roman" w:eastAsia="Times New Roman" w:hAnsi="Times New Roman" w:cs="Times New Roman"/>
        </w:rPr>
        <w:t>between direct and multipath arrivals decreases as the range between tag and receiver increases (</w:t>
      </w:r>
      <w:r w:rsidR="000275DF" w:rsidRPr="00DB1ACA">
        <w:rPr>
          <w:rFonts w:ascii="Times New Roman" w:eastAsia="Times New Roman" w:hAnsi="Times New Roman" w:cs="Times New Roman"/>
        </w:rPr>
        <w:t>Fig. 2</w:t>
      </w:r>
      <w:r w:rsidRPr="00DB1ACA">
        <w:rPr>
          <w:rFonts w:ascii="Times New Roman" w:eastAsia="Times New Roman" w:hAnsi="Times New Roman" w:cs="Times New Roman"/>
        </w:rPr>
        <w:t xml:space="preserve">). Consequently, increasing tag-receiver separation </w:t>
      </w:r>
      <w:r w:rsidR="006234E8" w:rsidRPr="00DB1ACA">
        <w:rPr>
          <w:rFonts w:ascii="Times New Roman" w:eastAsia="Times New Roman" w:hAnsi="Times New Roman" w:cs="Times New Roman"/>
        </w:rPr>
        <w:t>decreases</w:t>
      </w:r>
      <w:r w:rsidRPr="00DB1ACA">
        <w:rPr>
          <w:rFonts w:ascii="Times New Roman" w:eastAsia="Times New Roman" w:hAnsi="Times New Roman" w:cs="Times New Roman"/>
        </w:rPr>
        <w:t xml:space="preserve"> the number of </w:t>
      </w:r>
      <w:r w:rsidR="000541FD"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arriving</w:t>
      </w:r>
      <w:r w:rsidRPr="00DB1ACA">
        <w:rPr>
          <w:rFonts w:ascii="Times New Roman" w:eastAsia="Times New Roman" w:hAnsi="Times New Roman" w:cs="Times New Roman"/>
        </w:rPr>
        <w:t xml:space="preserve"> </w:t>
      </w:r>
      <w:r w:rsidR="006234E8" w:rsidRPr="00DB1ACA">
        <w:rPr>
          <w:rFonts w:ascii="Times New Roman" w:eastAsia="Times New Roman" w:hAnsi="Times New Roman" w:cs="Times New Roman"/>
        </w:rPr>
        <w:t>after</w:t>
      </w:r>
      <w:r w:rsidRPr="00DB1ACA">
        <w:rPr>
          <w:rFonts w:ascii="Times New Roman" w:eastAsia="Times New Roman" w:hAnsi="Times New Roman" w:cs="Times New Roman"/>
        </w:rPr>
        <w:t xml:space="preserve"> the receiver’s blanking </w:t>
      </w:r>
      <w:r w:rsidR="00200367" w:rsidRPr="00DB1ACA">
        <w:rPr>
          <w:rFonts w:ascii="Times New Roman" w:eastAsia="Times New Roman" w:hAnsi="Times New Roman" w:cs="Times New Roman"/>
        </w:rPr>
        <w:t>interval</w:t>
      </w:r>
      <w:r w:rsidR="006234E8" w:rsidRPr="00DB1ACA">
        <w:rPr>
          <w:rFonts w:ascii="Times New Roman" w:eastAsia="Times New Roman" w:hAnsi="Times New Roman" w:cs="Times New Roman"/>
        </w:rPr>
        <w:t xml:space="preserve">, </w:t>
      </w:r>
      <w:r w:rsidRPr="00DB1ACA">
        <w:rPr>
          <w:rFonts w:ascii="Times New Roman" w:eastAsia="Times New Roman" w:hAnsi="Times New Roman" w:cs="Times New Roman"/>
        </w:rPr>
        <w:t>decreas</w:t>
      </w:r>
      <w:r w:rsidR="00C86A89" w:rsidRPr="00DB1ACA">
        <w:rPr>
          <w:rFonts w:ascii="Times New Roman" w:eastAsia="Times New Roman" w:hAnsi="Times New Roman" w:cs="Times New Roman"/>
        </w:rPr>
        <w:t>ing</w:t>
      </w:r>
      <w:r w:rsidRPr="00DB1ACA">
        <w:rPr>
          <w:rFonts w:ascii="Times New Roman" w:eastAsia="Times New Roman" w:hAnsi="Times New Roman" w:cs="Times New Roman"/>
        </w:rPr>
        <w:t xml:space="preserve"> the likelihood of </w:t>
      </w:r>
      <w:r w:rsidR="00C86A89" w:rsidRPr="00DB1ACA">
        <w:rPr>
          <w:rFonts w:ascii="Times New Roman" w:eastAsia="Times New Roman" w:hAnsi="Times New Roman" w:cs="Times New Roman"/>
        </w:rPr>
        <w:t>transmission</w:t>
      </w:r>
      <w:r w:rsidR="00200367" w:rsidRPr="00DB1ACA">
        <w:rPr>
          <w:rFonts w:ascii="Times New Roman" w:eastAsia="Times New Roman" w:hAnsi="Times New Roman" w:cs="Times New Roman"/>
        </w:rPr>
        <w:t xml:space="preserve"> rejection</w:t>
      </w:r>
      <w:r w:rsidRPr="00DB1ACA">
        <w:rPr>
          <w:rFonts w:ascii="Times New Roman" w:eastAsia="Times New Roman" w:hAnsi="Times New Roman" w:cs="Times New Roman"/>
        </w:rPr>
        <w:t xml:space="preserve">. </w:t>
      </w:r>
      <w:r w:rsidR="008029CB" w:rsidRPr="00DB1ACA">
        <w:rPr>
          <w:rFonts w:ascii="Times New Roman" w:eastAsia="Times New Roman" w:hAnsi="Times New Roman" w:cs="Times New Roman"/>
        </w:rPr>
        <w:t xml:space="preserve">Furthermore, </w:t>
      </w:r>
      <w:r w:rsidR="00200367" w:rsidRPr="00DB1ACA">
        <w:rPr>
          <w:rFonts w:ascii="Times New Roman" w:eastAsia="Times New Roman" w:hAnsi="Times New Roman" w:cs="Times New Roman"/>
        </w:rPr>
        <w:t>the intensity</w:t>
      </w:r>
      <w:r w:rsidR="008029CB" w:rsidRPr="00DB1ACA">
        <w:rPr>
          <w:rFonts w:ascii="Times New Roman" w:eastAsia="Times New Roman" w:hAnsi="Times New Roman" w:cs="Times New Roman"/>
        </w:rPr>
        <w:t xml:space="preserve"> of the </w:t>
      </w:r>
      <w:r w:rsidR="00200367" w:rsidRPr="00DB1ACA">
        <w:rPr>
          <w:rFonts w:ascii="Times New Roman" w:eastAsia="Times New Roman" w:hAnsi="Times New Roman" w:cs="Times New Roman"/>
        </w:rPr>
        <w:t>reflected</w:t>
      </w:r>
      <w:r w:rsidR="005D65F8" w:rsidRPr="00DB1ACA">
        <w:rPr>
          <w:rFonts w:ascii="Times New Roman" w:eastAsia="Times New Roman" w:hAnsi="Times New Roman" w:cs="Times New Roman"/>
        </w:rPr>
        <w:t xml:space="preserve"> signal</w:t>
      </w:r>
      <w:r w:rsidR="008029CB"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is attenuated during propagation,</w:t>
      </w:r>
      <w:r w:rsidR="008029CB" w:rsidRPr="00DB1ACA">
        <w:rPr>
          <w:rFonts w:ascii="Times New Roman" w:eastAsia="Times New Roman" w:hAnsi="Times New Roman" w:cs="Times New Roman"/>
        </w:rPr>
        <w:t xml:space="preserve"> with </w:t>
      </w:r>
      <w:r w:rsidR="00200367" w:rsidRPr="00DB1ACA">
        <w:rPr>
          <w:rFonts w:ascii="Times New Roman" w:eastAsia="Times New Roman" w:hAnsi="Times New Roman" w:cs="Times New Roman"/>
        </w:rPr>
        <w:t>signal strength inversely related to multipath length</w:t>
      </w:r>
      <w:r w:rsidR="008029CB" w:rsidRPr="00DB1ACA">
        <w:rPr>
          <w:rFonts w:ascii="Times New Roman" w:eastAsia="Times New Roman" w:hAnsi="Times New Roman" w:cs="Times New Roman"/>
        </w:rPr>
        <w:t xml:space="preserve">, resulting in such a point that the intensity of the received signal </w:t>
      </w:r>
      <w:r w:rsidR="00200367" w:rsidRPr="00DB1ACA">
        <w:rPr>
          <w:rFonts w:ascii="Times New Roman" w:eastAsia="Times New Roman" w:hAnsi="Times New Roman" w:cs="Times New Roman"/>
        </w:rPr>
        <w:t xml:space="preserve">is </w:t>
      </w:r>
      <w:r w:rsidR="008029CB" w:rsidRPr="00DB1ACA">
        <w:rPr>
          <w:rFonts w:ascii="Times New Roman" w:eastAsia="Times New Roman" w:hAnsi="Times New Roman" w:cs="Times New Roman"/>
        </w:rPr>
        <w:t xml:space="preserve">no longer </w:t>
      </w:r>
      <w:r w:rsidR="00200367" w:rsidRPr="00DB1ACA">
        <w:rPr>
          <w:rFonts w:ascii="Times New Roman" w:eastAsia="Times New Roman" w:hAnsi="Times New Roman" w:cs="Times New Roman"/>
        </w:rPr>
        <w:t>in excess of</w:t>
      </w:r>
      <w:r w:rsidR="008029CB" w:rsidRPr="00DB1ACA">
        <w:rPr>
          <w:rFonts w:ascii="Times New Roman" w:eastAsia="Times New Roman" w:hAnsi="Times New Roman" w:cs="Times New Roman"/>
        </w:rPr>
        <w:t xml:space="preserve"> the receiver’s detection threshold. </w:t>
      </w:r>
      <w:r w:rsidRPr="00DB1ACA">
        <w:rPr>
          <w:rFonts w:ascii="Times New Roman" w:eastAsia="Times New Roman" w:hAnsi="Times New Roman" w:cs="Times New Roman"/>
        </w:rPr>
        <w:t>This explains why effects of CPDI are most pronounced at close ranges and only under certain (e.g. reverberant environment) deployment conditions.</w:t>
      </w:r>
      <w:r w:rsidR="00A63048" w:rsidRPr="00DB1ACA">
        <w:rPr>
          <w:rFonts w:ascii="Times New Roman" w:eastAsia="Times New Roman" w:hAnsi="Times New Roman" w:cs="Times New Roman"/>
        </w:rPr>
        <w:t xml:space="preserve"> </w:t>
      </w:r>
      <w:r w:rsidRPr="00DB1ACA">
        <w:rPr>
          <w:rFonts w:ascii="Times New Roman" w:eastAsia="Times New Roman" w:hAnsi="Times New Roman" w:cs="Times New Roman"/>
        </w:rPr>
        <w:t>The goal of the present study is to construct and validate a mechanistic</w:t>
      </w:r>
      <w:r w:rsidR="000E7939" w:rsidRPr="00DB1ACA">
        <w:rPr>
          <w:rFonts w:ascii="Times New Roman" w:eastAsia="Times New Roman" w:hAnsi="Times New Roman" w:cs="Times New Roman"/>
        </w:rPr>
        <w:t xml:space="preserve"> model for</w:t>
      </w:r>
      <w:r w:rsidRPr="00DB1ACA">
        <w:rPr>
          <w:rFonts w:ascii="Times New Roman" w:eastAsia="Times New Roman" w:hAnsi="Times New Roman" w:cs="Times New Roman"/>
        </w:rPr>
        <w:t xml:space="preserve"> CPDI which simulates </w:t>
      </w:r>
      <w:r w:rsidR="000541FD" w:rsidRPr="00DB1ACA">
        <w:rPr>
          <w:rFonts w:ascii="Times New Roman" w:eastAsia="Times New Roman" w:hAnsi="Times New Roman" w:cs="Times New Roman"/>
        </w:rPr>
        <w:t>multipath</w:t>
      </w:r>
      <w:r w:rsidRPr="00DB1ACA">
        <w:rPr>
          <w:rFonts w:ascii="Times New Roman" w:eastAsia="Times New Roman" w:hAnsi="Times New Roman" w:cs="Times New Roman"/>
        </w:rPr>
        <w:t xml:space="preserve"> arrival under various deployment scenarios and can be used to understand and predict when </w:t>
      </w:r>
      <w:r w:rsidR="00200367" w:rsidRPr="00DB1ACA">
        <w:rPr>
          <w:rFonts w:ascii="Times New Roman" w:eastAsia="Times New Roman" w:hAnsi="Times New Roman" w:cs="Times New Roman"/>
        </w:rPr>
        <w:t>transmission detection</w:t>
      </w:r>
      <w:r w:rsidRPr="00DB1ACA">
        <w:rPr>
          <w:rFonts w:ascii="Times New Roman" w:eastAsia="Times New Roman" w:hAnsi="Times New Roman" w:cs="Times New Roman"/>
        </w:rPr>
        <w:t xml:space="preserve"> may be affected by CPDI. Prior </w:t>
      </w:r>
      <w:r w:rsidR="00920431" w:rsidRPr="00DB1ACA">
        <w:rPr>
          <w:rFonts w:ascii="Times New Roman" w:eastAsia="Times New Roman" w:hAnsi="Times New Roman" w:cs="Times New Roman"/>
        </w:rPr>
        <w:t xml:space="preserve">models have been developed to explain the inverse relationship of detection probability and distance </w:t>
      </w:r>
      <w:r w:rsidRPr="00DB1ACA">
        <w:rPr>
          <w:rFonts w:ascii="Times New Roman" w:eastAsia="Times New Roman" w:hAnsi="Times New Roman" w:cs="Times New Roman"/>
          <w:noProof/>
        </w:rPr>
        <w:t>(How &amp; de Lestang, 2012; Gjelland &amp; Hedger, 2013)</w:t>
      </w:r>
      <w:r w:rsidR="00920431" w:rsidRPr="00DB1ACA">
        <w:rPr>
          <w:rFonts w:ascii="Times New Roman" w:hAnsi="Times New Roman" w:cs="Times New Roman"/>
        </w:rPr>
        <w:t xml:space="preserve"> </w:t>
      </w:r>
      <w:r w:rsidR="00920431" w:rsidRPr="00DB1ACA">
        <w:rPr>
          <w:rFonts w:ascii="Times New Roman" w:eastAsia="Times New Roman" w:hAnsi="Times New Roman" w:cs="Times New Roman"/>
        </w:rPr>
        <w:t xml:space="preserve">but no other model has considered </w:t>
      </w:r>
      <w:r w:rsidR="00AC00D8" w:rsidRPr="00DB1ACA">
        <w:rPr>
          <w:rFonts w:ascii="Times New Roman" w:eastAsia="Times New Roman" w:hAnsi="Times New Roman" w:cs="Times New Roman"/>
        </w:rPr>
        <w:t>CPDI</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r w:rsidR="00AC00D8" w:rsidRPr="00DB1ACA">
        <w:rPr>
          <w:rFonts w:ascii="Times New Roman" w:eastAsia="Times New Roman" w:hAnsi="Times New Roman" w:cs="Times New Roman"/>
        </w:rPr>
        <w:t xml:space="preserve">We propose a simple position-based mechanistic CPDI model based on the time delay between direct </w:t>
      </w:r>
      <w:r w:rsidR="00200367" w:rsidRPr="00DB1ACA">
        <w:rPr>
          <w:rFonts w:ascii="Times New Roman" w:eastAsia="Times New Roman" w:hAnsi="Times New Roman" w:cs="Times New Roman"/>
        </w:rPr>
        <w:t xml:space="preserve">path transmission </w:t>
      </w:r>
      <w:r w:rsidR="00AC00D8" w:rsidRPr="00DB1ACA">
        <w:rPr>
          <w:rFonts w:ascii="Times New Roman" w:eastAsia="Times New Roman" w:hAnsi="Times New Roman" w:cs="Times New Roman"/>
        </w:rPr>
        <w:t>and reflected (multipath) arrivals. Our model is based on the hypothesis that</w:t>
      </w:r>
      <w:r w:rsidR="00200367" w:rsidRPr="00DB1ACA">
        <w:rPr>
          <w:rFonts w:ascii="Times New Roman" w:eastAsia="Times New Roman" w:hAnsi="Times New Roman" w:cs="Times New Roman"/>
        </w:rPr>
        <w:t xml:space="preserve"> a</w:t>
      </w:r>
      <w:r w:rsidR="000541FD" w:rsidRPr="00DB1ACA">
        <w:rPr>
          <w:rFonts w:ascii="Times New Roman" w:eastAsia="Times New Roman" w:hAnsi="Times New Roman" w:cs="Times New Roman"/>
        </w:rPr>
        <w:t xml:space="preserve"> multipath </w:t>
      </w:r>
      <w:r w:rsidR="00200367" w:rsidRPr="00DB1ACA">
        <w:rPr>
          <w:rFonts w:ascii="Times New Roman" w:eastAsia="Times New Roman" w:hAnsi="Times New Roman" w:cs="Times New Roman"/>
        </w:rPr>
        <w:t>from</w:t>
      </w:r>
      <w:r w:rsidR="00AC00D8" w:rsidRPr="00DB1ACA">
        <w:rPr>
          <w:rFonts w:ascii="Times New Roman" w:eastAsia="Times New Roman" w:hAnsi="Times New Roman" w:cs="Times New Roman"/>
        </w:rPr>
        <w:t xml:space="preserve"> a tag ping reflected off the sea surface and/or seafloor, arriving after the receiver’s blanking interval with sufficient energy for detection, will cause the receiver to reject the transmission</w:t>
      </w:r>
      <w:r w:rsidR="008029CB" w:rsidRPr="00DB1ACA">
        <w:rPr>
          <w:rFonts w:ascii="Times New Roman" w:eastAsia="Times New Roman" w:hAnsi="Times New Roman" w:cs="Times New Roman"/>
        </w:rPr>
        <w:t>.</w:t>
      </w:r>
      <w:r w:rsidR="00AC00D8" w:rsidRPr="00DB1ACA">
        <w:rPr>
          <w:rFonts w:ascii="Times New Roman" w:eastAsia="Times New Roman" w:hAnsi="Times New Roman" w:cs="Times New Roman"/>
        </w:rPr>
        <w:t xml:space="preserve"> </w:t>
      </w:r>
      <w:r w:rsidRPr="00DB1ACA">
        <w:rPr>
          <w:rFonts w:ascii="Times New Roman" w:eastAsia="Times New Roman" w:hAnsi="Times New Roman" w:cs="Times New Roman"/>
        </w:rPr>
        <w:t>The purpose of our proposed mechanistic model is to predict</w:t>
      </w:r>
      <w:r w:rsidR="00920431"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when CPDI may result in </w:t>
      </w:r>
      <w:r w:rsidR="00C86A89" w:rsidRPr="00DB1ACA">
        <w:rPr>
          <w:rFonts w:ascii="Times New Roman" w:eastAsia="Times New Roman" w:hAnsi="Times New Roman" w:cs="Times New Roman"/>
        </w:rPr>
        <w:t xml:space="preserve">the rejection of </w:t>
      </w:r>
      <w:r w:rsidRPr="00DB1ACA">
        <w:rPr>
          <w:rFonts w:ascii="Times New Roman" w:eastAsia="Times New Roman" w:hAnsi="Times New Roman" w:cs="Times New Roman"/>
        </w:rPr>
        <w:t>tag transmissions for a given environment and receiver position</w:t>
      </w:r>
      <w:r w:rsidR="00AC00D8" w:rsidRPr="00DB1ACA">
        <w:rPr>
          <w:rFonts w:ascii="Times New Roman" w:eastAsia="Times New Roman" w:hAnsi="Times New Roman" w:cs="Times New Roman"/>
        </w:rPr>
        <w:t xml:space="preserve"> using parameters </w:t>
      </w:r>
      <w:r w:rsidR="00200367" w:rsidRPr="00DB1ACA">
        <w:rPr>
          <w:rFonts w:ascii="Times New Roman" w:eastAsia="Times New Roman" w:hAnsi="Times New Roman" w:cs="Times New Roman"/>
        </w:rPr>
        <w:t xml:space="preserve">commonly </w:t>
      </w:r>
      <w:r w:rsidR="00AC00D8" w:rsidRPr="00DB1ACA">
        <w:rPr>
          <w:rFonts w:ascii="Times New Roman" w:eastAsia="Times New Roman" w:hAnsi="Times New Roman" w:cs="Times New Roman"/>
        </w:rPr>
        <w:t xml:space="preserve">derived </w:t>
      </w:r>
      <w:r w:rsidR="00200367" w:rsidRPr="00DB1ACA">
        <w:rPr>
          <w:rFonts w:ascii="Times New Roman" w:eastAsia="Times New Roman" w:hAnsi="Times New Roman" w:cs="Times New Roman"/>
        </w:rPr>
        <w:t>during equipment ranging</w:t>
      </w:r>
      <w:r w:rsidR="00AC00D8" w:rsidRPr="00DB1ACA">
        <w:rPr>
          <w:rFonts w:ascii="Times New Roman" w:eastAsia="Times New Roman" w:hAnsi="Times New Roman" w:cs="Times New Roman"/>
        </w:rPr>
        <w:t xml:space="preserve"> experiments</w:t>
      </w:r>
      <w:r w:rsidRPr="00DB1ACA">
        <w:rPr>
          <w:rFonts w:ascii="Times New Roman" w:eastAsia="Times New Roman" w:hAnsi="Times New Roman" w:cs="Times New Roman"/>
        </w:rPr>
        <w:t xml:space="preserve">. This will allow future studies to </w:t>
      </w:r>
      <w:r w:rsidR="00200367" w:rsidRPr="00DB1ACA">
        <w:rPr>
          <w:rFonts w:ascii="Times New Roman" w:eastAsia="Times New Roman" w:hAnsi="Times New Roman" w:cs="Times New Roman"/>
        </w:rPr>
        <w:t xml:space="preserve">use their own range test results to </w:t>
      </w:r>
      <w:r w:rsidRPr="00DB1ACA">
        <w:rPr>
          <w:rFonts w:ascii="Times New Roman" w:eastAsia="Times New Roman" w:hAnsi="Times New Roman" w:cs="Times New Roman"/>
        </w:rPr>
        <w:t xml:space="preserve">select deployment configurations that mitigate CPDI </w:t>
      </w:r>
      <w:r w:rsidR="00A445E0" w:rsidRPr="00DB1ACA">
        <w:rPr>
          <w:rFonts w:ascii="Times New Roman" w:eastAsia="Times New Roman" w:hAnsi="Times New Roman" w:cs="Times New Roman"/>
        </w:rPr>
        <w:t>conditions</w:t>
      </w:r>
      <w:r w:rsidRPr="00DB1ACA">
        <w:rPr>
          <w:rFonts w:ascii="Times New Roman" w:eastAsia="Times New Roman" w:hAnsi="Times New Roman" w:cs="Times New Roman"/>
        </w:rPr>
        <w:t xml:space="preserve">. </w:t>
      </w:r>
    </w:p>
    <w:p w14:paraId="54858A13" w14:textId="13B8B67B" w:rsidR="00C86A89" w:rsidRPr="00DB1ACA" w:rsidRDefault="008029CB">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Our model identifies</w:t>
      </w:r>
      <w:r w:rsidR="0F646590" w:rsidRPr="00DB1ACA">
        <w:rPr>
          <w:rFonts w:ascii="Times New Roman" w:eastAsia="Times New Roman" w:hAnsi="Times New Roman" w:cs="Times New Roman"/>
        </w:rPr>
        <w:t xml:space="preserve"> deployment depth </w:t>
      </w:r>
      <w:r w:rsidRPr="00DB1ACA">
        <w:rPr>
          <w:rFonts w:ascii="Times New Roman" w:eastAsia="Times New Roman" w:hAnsi="Times New Roman" w:cs="Times New Roman"/>
        </w:rPr>
        <w:t xml:space="preserve">as </w:t>
      </w:r>
      <w:r w:rsidR="0F646590" w:rsidRPr="00DB1ACA">
        <w:rPr>
          <w:rFonts w:ascii="Times New Roman" w:eastAsia="Times New Roman" w:hAnsi="Times New Roman" w:cs="Times New Roman"/>
        </w:rPr>
        <w:t xml:space="preserve">an important factor </w:t>
      </w:r>
      <w:r w:rsidR="00200367" w:rsidRPr="00DB1ACA">
        <w:rPr>
          <w:rFonts w:ascii="Times New Roman" w:eastAsia="Times New Roman" w:hAnsi="Times New Roman" w:cs="Times New Roman"/>
        </w:rPr>
        <w:t xml:space="preserve">contributing to </w:t>
      </w:r>
      <w:r w:rsidR="0F646590" w:rsidRPr="00DB1ACA">
        <w:rPr>
          <w:rFonts w:ascii="Times New Roman" w:eastAsia="Times New Roman" w:hAnsi="Times New Roman" w:cs="Times New Roman"/>
        </w:rPr>
        <w:t xml:space="preserve">CPDI. Consider </w:t>
      </w:r>
      <w:r w:rsidR="00AC00D8" w:rsidRPr="00DB1ACA">
        <w:rPr>
          <w:rFonts w:ascii="Times New Roman" w:eastAsia="Times New Roman" w:hAnsi="Times New Roman" w:cs="Times New Roman"/>
        </w:rPr>
        <w:t>the simplest case of</w:t>
      </w:r>
      <w:r w:rsidR="0F646590" w:rsidRPr="00DB1ACA">
        <w:rPr>
          <w:rFonts w:ascii="Times New Roman" w:eastAsia="Times New Roman" w:hAnsi="Times New Roman" w:cs="Times New Roman"/>
        </w:rPr>
        <w:t xml:space="preserve"> </w:t>
      </w:r>
      <w:r w:rsidR="00AC00D8" w:rsidRPr="00DB1ACA">
        <w:rPr>
          <w:rFonts w:ascii="Times New Roman" w:eastAsia="Times New Roman" w:hAnsi="Times New Roman" w:cs="Times New Roman"/>
        </w:rPr>
        <w:t xml:space="preserve">the arrival of transmission energy along the direct path and the first </w:t>
      </w:r>
      <w:r w:rsidR="000541FD" w:rsidRPr="00DB1ACA">
        <w:rPr>
          <w:rFonts w:ascii="Times New Roman" w:eastAsia="Times New Roman" w:hAnsi="Times New Roman" w:cs="Times New Roman"/>
        </w:rPr>
        <w:t>multipath</w:t>
      </w:r>
      <w:r w:rsidR="00AC00D8" w:rsidRPr="00DB1ACA">
        <w:rPr>
          <w:rFonts w:ascii="Times New Roman" w:eastAsia="Times New Roman" w:hAnsi="Times New Roman" w:cs="Times New Roman"/>
        </w:rPr>
        <w:t xml:space="preserve"> reflected off the sea surface in an </w:t>
      </w:r>
      <w:r w:rsidR="0F646590" w:rsidRPr="00DB1ACA">
        <w:rPr>
          <w:rFonts w:ascii="Times New Roman" w:eastAsia="Times New Roman" w:hAnsi="Times New Roman" w:cs="Times New Roman"/>
        </w:rPr>
        <w:t>environment with a uniform sound speed</w:t>
      </w:r>
      <w:r w:rsidR="00D665FF" w:rsidRPr="00DB1ACA">
        <w:rPr>
          <w:rFonts w:ascii="Times New Roman" w:eastAsia="Times New Roman" w:hAnsi="Times New Roman" w:cs="Times New Roman"/>
        </w:rPr>
        <w:t xml:space="preserve"> (sound speed is constant across all water depths)</w:t>
      </w:r>
      <w:r w:rsidR="0F646590" w:rsidRPr="00DB1ACA">
        <w:rPr>
          <w:rFonts w:ascii="Times New Roman" w:eastAsia="Times New Roman" w:hAnsi="Times New Roman" w:cs="Times New Roman"/>
        </w:rPr>
        <w:t xml:space="preserve"> </w:t>
      </w:r>
      <w:r w:rsidR="00AC00D8" w:rsidRPr="00DB1ACA">
        <w:rPr>
          <w:rFonts w:ascii="Times New Roman" w:eastAsia="Times New Roman" w:hAnsi="Times New Roman" w:cs="Times New Roman"/>
        </w:rPr>
        <w:t>where</w:t>
      </w:r>
      <w:r w:rsidR="0F646590" w:rsidRPr="00DB1ACA">
        <w:rPr>
          <w:rFonts w:ascii="Times New Roman" w:eastAsia="Times New Roman" w:hAnsi="Times New Roman" w:cs="Times New Roman"/>
        </w:rPr>
        <w:t xml:space="preserve"> arrival time is directly related to propagation distance</w:t>
      </w:r>
      <w:r w:rsidR="00AC00D8"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of the direct and multipath.</w:t>
      </w:r>
      <w:r w:rsidR="0F646590" w:rsidRPr="00DB1ACA">
        <w:rPr>
          <w:rFonts w:ascii="Times New Roman" w:eastAsia="Times New Roman" w:hAnsi="Times New Roman" w:cs="Times New Roman"/>
        </w:rPr>
        <w:t xml:space="preserve"> </w:t>
      </w:r>
      <w:r w:rsidR="001D4152" w:rsidRPr="00DB1ACA">
        <w:rPr>
          <w:rFonts w:ascii="Times New Roman" w:eastAsia="Times New Roman" w:hAnsi="Times New Roman" w:cs="Times New Roman"/>
        </w:rPr>
        <w:t xml:space="preserve">When the water surface is smooth, the sea-surface acts as a near perfect reflector with virtually no transmission loss </w:t>
      </w:r>
      <w:r w:rsidR="001D4152" w:rsidRPr="00DB1ACA">
        <w:rPr>
          <w:rFonts w:ascii="Times New Roman" w:eastAsia="Times New Roman" w:hAnsi="Times New Roman" w:cs="Times New Roman"/>
          <w:noProof/>
        </w:rPr>
        <w:t>(Urick, 1967)</w:t>
      </w:r>
      <w:r w:rsidR="001D4152"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In the case of a sufficiently shallow receiver and tag, the </w:t>
      </w:r>
      <w:r w:rsidR="00654A68" w:rsidRPr="00DB1ACA">
        <w:rPr>
          <w:rFonts w:ascii="Times New Roman" w:eastAsia="Times New Roman" w:hAnsi="Times New Roman" w:cs="Times New Roman"/>
        </w:rPr>
        <w:t xml:space="preserve">difference in the arrival time </w:t>
      </w:r>
      <w:r w:rsidR="00F03233" w:rsidRPr="00DB1ACA">
        <w:rPr>
          <w:rFonts w:ascii="Times New Roman" w:eastAsia="Times New Roman" w:hAnsi="Times New Roman" w:cs="Times New Roman"/>
        </w:rPr>
        <w:t>between</w:t>
      </w:r>
      <w:r w:rsidR="00654A68" w:rsidRPr="00DB1ACA">
        <w:rPr>
          <w:rFonts w:ascii="Times New Roman" w:eastAsia="Times New Roman" w:hAnsi="Times New Roman" w:cs="Times New Roman"/>
        </w:rPr>
        <w:t xml:space="preserve"> the direct and </w:t>
      </w:r>
      <w:r w:rsidR="0F646590" w:rsidRPr="00DB1ACA">
        <w:rPr>
          <w:rFonts w:ascii="Times New Roman" w:eastAsia="Times New Roman" w:hAnsi="Times New Roman" w:cs="Times New Roman"/>
        </w:rPr>
        <w:t xml:space="preserve">surface reflection </w:t>
      </w:r>
      <w:r w:rsidR="00654A68" w:rsidRPr="00DB1ACA">
        <w:rPr>
          <w:rFonts w:ascii="Times New Roman" w:eastAsia="Times New Roman" w:hAnsi="Times New Roman" w:cs="Times New Roman"/>
        </w:rPr>
        <w:t xml:space="preserve">is less than </w:t>
      </w:r>
      <w:r w:rsidR="0F646590" w:rsidRPr="00DB1ACA">
        <w:rPr>
          <w:rFonts w:ascii="Times New Roman" w:eastAsia="Times New Roman" w:hAnsi="Times New Roman" w:cs="Times New Roman"/>
        </w:rPr>
        <w:t>the</w:t>
      </w:r>
      <w:r w:rsidR="00AC00D8" w:rsidRPr="00DB1ACA">
        <w:rPr>
          <w:rFonts w:ascii="Times New Roman" w:eastAsia="Times New Roman" w:hAnsi="Times New Roman" w:cs="Times New Roman"/>
        </w:rPr>
        <w:t xml:space="preserve"> receiver’s</w:t>
      </w:r>
      <w:r w:rsidR="0F646590" w:rsidRPr="00DB1ACA">
        <w:rPr>
          <w:rFonts w:ascii="Times New Roman" w:eastAsia="Times New Roman" w:hAnsi="Times New Roman" w:cs="Times New Roman"/>
        </w:rPr>
        <w:t xml:space="preserve"> blanking interval</w:t>
      </w:r>
      <w:r w:rsidR="006B73AB" w:rsidRPr="00DB1ACA">
        <w:rPr>
          <w:rFonts w:ascii="Times New Roman" w:eastAsia="Times New Roman" w:hAnsi="Times New Roman" w:cs="Times New Roman"/>
        </w:rPr>
        <w:t xml:space="preserve"> (Fig</w:t>
      </w:r>
      <w:del w:id="126" w:author="Stephen Scherrer" w:date="2017-11-21T14:15:00Z">
        <w:r w:rsidR="00124913" w:rsidRPr="00DB1ACA">
          <w:rPr>
            <w:rFonts w:ascii="Times New Roman" w:eastAsia="Times New Roman" w:hAnsi="Times New Roman" w:cs="Times New Roman"/>
          </w:rPr>
          <w:delText>.</w:delText>
        </w:r>
      </w:del>
      <w:r w:rsidR="006B73AB" w:rsidRPr="00DB1ACA">
        <w:rPr>
          <w:rFonts w:ascii="Times New Roman" w:eastAsia="Times New Roman" w:hAnsi="Times New Roman" w:cs="Times New Roman"/>
        </w:rPr>
        <w:t xml:space="preserve"> 3A)</w:t>
      </w:r>
      <w:r w:rsidR="0F646590" w:rsidRPr="00DB1ACA">
        <w:rPr>
          <w:rFonts w:ascii="Times New Roman" w:eastAsia="Times New Roman" w:hAnsi="Times New Roman" w:cs="Times New Roman"/>
        </w:rPr>
        <w:t>.</w:t>
      </w:r>
      <w:r w:rsidR="003B0409" w:rsidRPr="00DB1ACA">
        <w:rPr>
          <w:rFonts w:ascii="Times New Roman" w:eastAsia="Times New Roman" w:hAnsi="Times New Roman" w:cs="Times New Roman"/>
        </w:rPr>
        <w:t xml:space="preserve"> </w:t>
      </w:r>
      <w:r w:rsidR="00654A68" w:rsidRPr="00DB1ACA">
        <w:rPr>
          <w:rFonts w:ascii="Times New Roman" w:eastAsia="Times New Roman" w:hAnsi="Times New Roman" w:cs="Times New Roman"/>
        </w:rPr>
        <w:t xml:space="preserve">The </w:t>
      </w:r>
      <w:r w:rsidR="000541FD" w:rsidRPr="00DB1ACA">
        <w:rPr>
          <w:rFonts w:ascii="Times New Roman" w:eastAsia="Times New Roman" w:hAnsi="Times New Roman" w:cs="Times New Roman"/>
        </w:rPr>
        <w:t>multipath</w:t>
      </w:r>
      <w:r w:rsidR="00654A68" w:rsidRPr="00DB1ACA">
        <w:rPr>
          <w:rFonts w:ascii="Times New Roman" w:eastAsia="Times New Roman" w:hAnsi="Times New Roman" w:cs="Times New Roman"/>
        </w:rPr>
        <w:t xml:space="preserve"> arrives during the receiver’s blanking interval and does not interfere with the transmission</w:t>
      </w:r>
      <w:r w:rsidR="006B73AB"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Holding the horizontal distance between receiver and tag fixed while increasing their depth increases the arrival time difference between the direct and surface-reflected arrival. At sufficient tag/receiver </w:t>
      </w:r>
      <w:r w:rsidR="0F646590" w:rsidRPr="00DB1ACA">
        <w:rPr>
          <w:rFonts w:ascii="Times New Roman" w:eastAsia="Times New Roman" w:hAnsi="Times New Roman" w:cs="Times New Roman"/>
        </w:rPr>
        <w:lastRenderedPageBreak/>
        <w:t>depths, the surface reflection will arrive after the blanking interval</w:t>
      </w:r>
      <w:r w:rsidR="006B73AB" w:rsidRPr="00DB1ACA">
        <w:rPr>
          <w:rFonts w:ascii="Times New Roman" w:eastAsia="Times New Roman" w:hAnsi="Times New Roman" w:cs="Times New Roman"/>
        </w:rPr>
        <w:t xml:space="preserve"> (Fig</w:t>
      </w:r>
      <w:del w:id="127" w:author="Stephen Scherrer" w:date="2017-11-21T14:15:00Z">
        <w:r w:rsidR="00124913" w:rsidRPr="00DB1ACA">
          <w:rPr>
            <w:rFonts w:ascii="Times New Roman" w:eastAsia="Times New Roman" w:hAnsi="Times New Roman" w:cs="Times New Roman"/>
          </w:rPr>
          <w:delText>.</w:delText>
        </w:r>
      </w:del>
      <w:r w:rsidR="006B73AB" w:rsidRPr="00DB1ACA">
        <w:rPr>
          <w:rFonts w:ascii="Times New Roman" w:eastAsia="Times New Roman" w:hAnsi="Times New Roman" w:cs="Times New Roman"/>
        </w:rPr>
        <w:t xml:space="preserve"> 3B)</w:t>
      </w:r>
      <w:r w:rsidR="00F03233" w:rsidRPr="00DB1ACA">
        <w:rPr>
          <w:rFonts w:ascii="Times New Roman" w:eastAsia="Times New Roman" w:hAnsi="Times New Roman" w:cs="Times New Roman"/>
        </w:rPr>
        <w:t>. When this happens, the receiver may conflate the reflection for the next ping in the transmission resulting in CPDI</w:t>
      </w:r>
      <w:r w:rsidR="006B73AB"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Further increasing the depth of the tag and receiver will eventually lead to the point at which the propagation distance for the surface reflection is long enough (i.e. transmission loss high enough) that the surface reflection is no longer detectable</w:t>
      </w:r>
      <w:r w:rsidR="006B73AB" w:rsidRPr="00DB1ACA">
        <w:rPr>
          <w:rFonts w:ascii="Times New Roman" w:eastAsia="Times New Roman" w:hAnsi="Times New Roman" w:cs="Times New Roman"/>
        </w:rPr>
        <w:t xml:space="preserve"> (Fig</w:t>
      </w:r>
      <w:del w:id="128" w:author="Stephen Scherrer" w:date="2017-11-21T14:15:00Z">
        <w:r w:rsidR="00124913" w:rsidRPr="00DB1ACA">
          <w:rPr>
            <w:rFonts w:ascii="Times New Roman" w:eastAsia="Times New Roman" w:hAnsi="Times New Roman" w:cs="Times New Roman"/>
          </w:rPr>
          <w:delText>.</w:delText>
        </w:r>
      </w:del>
      <w:r w:rsidR="006B73AB" w:rsidRPr="00DB1ACA">
        <w:rPr>
          <w:rFonts w:ascii="Times New Roman" w:eastAsia="Times New Roman" w:hAnsi="Times New Roman" w:cs="Times New Roman"/>
        </w:rPr>
        <w:t xml:space="preserve"> 3C)</w:t>
      </w:r>
      <w:r w:rsidR="00F03233" w:rsidRPr="00DB1ACA">
        <w:rPr>
          <w:rFonts w:ascii="Times New Roman" w:eastAsia="Times New Roman" w:hAnsi="Times New Roman" w:cs="Times New Roman"/>
        </w:rPr>
        <w:t>. When t</w:t>
      </w:r>
      <w:r w:rsidR="00F2228D" w:rsidRPr="00DB1ACA">
        <w:rPr>
          <w:rFonts w:ascii="Times New Roman" w:eastAsia="Times New Roman" w:hAnsi="Times New Roman" w:cs="Times New Roman"/>
        </w:rPr>
        <w:t>his occurs, the reflected ping is not detected by the receiver and CPDI does not occur</w:t>
      </w:r>
      <w:r w:rsidR="006B73AB" w:rsidRPr="00DB1ACA">
        <w:rPr>
          <w:rFonts w:ascii="Times New Roman" w:eastAsia="Times New Roman" w:hAnsi="Times New Roman" w:cs="Times New Roman"/>
        </w:rPr>
        <w:t xml:space="preserve">. </w:t>
      </w:r>
      <w:r w:rsidR="0054384A" w:rsidRPr="00DB1ACA">
        <w:rPr>
          <w:rFonts w:ascii="Times New Roman" w:eastAsia="Times New Roman" w:hAnsi="Times New Roman" w:cs="Times New Roman"/>
        </w:rPr>
        <w:t>This needs to be a consideration as the number of acoustic tracking studies taking place in deeper environments grows.</w:t>
      </w:r>
    </w:p>
    <w:p w14:paraId="71A6B99A" w14:textId="77777777" w:rsidR="00CE28C6" w:rsidRDefault="00C86A89">
      <w:pPr>
        <w:pStyle w:val="Normal1"/>
        <w:rPr>
          <w:ins w:id="129" w:author="Stephen Scherrer" w:date="2017-11-21T17:43:00Z"/>
          <w:rFonts w:ascii="Times New Roman" w:eastAsia="Times New Roman" w:hAnsi="Times New Roman" w:cs="Times New Roman"/>
          <w:b/>
          <w:bCs/>
        </w:rPr>
      </w:pPr>
      <w:r w:rsidRPr="00DB1ACA">
        <w:rPr>
          <w:rFonts w:ascii="Times New Roman" w:eastAsia="Times New Roman" w:hAnsi="Times New Roman" w:cs="Times New Roman"/>
        </w:rPr>
        <w:tab/>
        <w:t>With this study we</w:t>
      </w:r>
      <w:r w:rsidR="005D65F8" w:rsidRPr="00DB1ACA">
        <w:rPr>
          <w:rFonts w:ascii="Times New Roman" w:eastAsia="Times New Roman" w:hAnsi="Times New Roman" w:cs="Times New Roman"/>
        </w:rPr>
        <w:t xml:space="preserve"> conducted a series of sequential experiments building on the results of one another</w:t>
      </w:r>
      <w:r w:rsidRPr="00DB1ACA">
        <w:rPr>
          <w:rFonts w:ascii="Times New Roman" w:eastAsia="Times New Roman" w:hAnsi="Times New Roman" w:cs="Times New Roman"/>
        </w:rPr>
        <w:t xml:space="preserve"> to answer the following questions: How does the shape of the detection function differ between receivers </w:t>
      </w:r>
      <w:r w:rsidR="009D51B5" w:rsidRPr="00DB1ACA">
        <w:rPr>
          <w:rFonts w:ascii="Times New Roman" w:eastAsia="Times New Roman" w:hAnsi="Times New Roman" w:cs="Times New Roman"/>
        </w:rPr>
        <w:t>that experience</w:t>
      </w:r>
      <w:r w:rsidRPr="00DB1ACA">
        <w:rPr>
          <w:rFonts w:ascii="Times New Roman" w:eastAsia="Times New Roman" w:hAnsi="Times New Roman" w:cs="Times New Roman"/>
        </w:rPr>
        <w:t xml:space="preserve"> CPDI and those that </w:t>
      </w:r>
      <w:r w:rsidR="009D51B5" w:rsidRPr="00DB1ACA">
        <w:rPr>
          <w:rFonts w:ascii="Times New Roman" w:eastAsia="Times New Roman" w:hAnsi="Times New Roman" w:cs="Times New Roman"/>
        </w:rPr>
        <w:t>do</w:t>
      </w:r>
      <w:r w:rsidRPr="00DB1ACA">
        <w:rPr>
          <w:rFonts w:ascii="Times New Roman" w:eastAsia="Times New Roman" w:hAnsi="Times New Roman" w:cs="Times New Roman"/>
        </w:rPr>
        <w:t xml:space="preserve"> not? </w:t>
      </w:r>
      <w:r w:rsidR="009D51B5" w:rsidRPr="00DB1ACA">
        <w:rPr>
          <w:rFonts w:ascii="Times New Roman" w:eastAsia="Times New Roman" w:hAnsi="Times New Roman" w:cs="Times New Roman"/>
        </w:rPr>
        <w:t xml:space="preserve">What causes CPDI? Can we accurately predict where CPDI </w:t>
      </w:r>
      <w:r w:rsidR="00A445E0" w:rsidRPr="00DB1ACA">
        <w:rPr>
          <w:rFonts w:ascii="Times New Roman" w:eastAsia="Times New Roman" w:hAnsi="Times New Roman" w:cs="Times New Roman"/>
        </w:rPr>
        <w:t xml:space="preserve">will </w:t>
      </w:r>
      <w:r w:rsidR="009D51B5" w:rsidRPr="00DB1ACA">
        <w:rPr>
          <w:rFonts w:ascii="Times New Roman" w:eastAsia="Times New Roman" w:hAnsi="Times New Roman" w:cs="Times New Roman"/>
        </w:rPr>
        <w:t>occur?</w:t>
      </w:r>
      <w:r w:rsidRPr="00DB1ACA">
        <w:rPr>
          <w:rFonts w:ascii="Times New Roman" w:eastAsia="Times New Roman" w:hAnsi="Times New Roman" w:cs="Times New Roman"/>
        </w:rPr>
        <w:t xml:space="preserve"> </w:t>
      </w:r>
      <w:r w:rsidR="009D51B5" w:rsidRPr="00DB1ACA">
        <w:rPr>
          <w:rFonts w:ascii="Times New Roman" w:eastAsia="Times New Roman" w:hAnsi="Times New Roman" w:cs="Times New Roman"/>
        </w:rPr>
        <w:t>How does depth contribute to the CPDI phenomena and what depths are most susceptible?</w:t>
      </w:r>
    </w:p>
    <w:p w14:paraId="5D5FAA31" w14:textId="77777777" w:rsidR="00CE28C6" w:rsidRDefault="00CE28C6">
      <w:pPr>
        <w:pStyle w:val="Normal1"/>
        <w:rPr>
          <w:ins w:id="130" w:author="Stephen Scherrer" w:date="2017-11-21T17:43:00Z"/>
          <w:rFonts w:ascii="Times New Roman" w:eastAsia="Times New Roman" w:hAnsi="Times New Roman" w:cs="Times New Roman"/>
          <w:b/>
          <w:bCs/>
        </w:rPr>
      </w:pPr>
    </w:p>
    <w:p w14:paraId="44A196B3" w14:textId="242B4BB2" w:rsidR="00A67550" w:rsidRPr="00DB1ACA" w:rsidDel="00CE28C6" w:rsidRDefault="006964DC">
      <w:pPr>
        <w:pStyle w:val="Normal1"/>
        <w:rPr>
          <w:del w:id="131" w:author="Stephen Scherrer" w:date="2017-11-21T17:43:00Z"/>
          <w:rFonts w:ascii="Times New Roman" w:eastAsia="Times New Roman" w:hAnsi="Times New Roman" w:cs="Times New Roman"/>
        </w:rPr>
      </w:pPr>
      <w:del w:id="132" w:author="Stephen Scherrer" w:date="2017-11-21T17:43:00Z">
        <w:r w:rsidRPr="00DB1ACA" w:rsidDel="00CE28C6">
          <w:rPr>
            <w:rFonts w:ascii="Times New Roman" w:hAnsi="Times New Roman" w:cs="Times New Roman"/>
          </w:rPr>
          <w:br w:type="page"/>
        </w:r>
      </w:del>
    </w:p>
    <w:p w14:paraId="52DCCEC1" w14:textId="061F2314" w:rsidR="006964DC" w:rsidRPr="00DB1ACA" w:rsidRDefault="0F646590">
      <w:pPr>
        <w:pStyle w:val="Normal1"/>
        <w:rPr>
          <w:rFonts w:ascii="Times New Roman" w:eastAsia="Times New Roman" w:hAnsi="Times New Roman" w:cs="Times New Roman"/>
          <w:b/>
          <w:bCs/>
        </w:rPr>
      </w:pPr>
      <w:r w:rsidRPr="00DB1ACA">
        <w:rPr>
          <w:rFonts w:ascii="Times New Roman" w:eastAsia="Times New Roman" w:hAnsi="Times New Roman" w:cs="Times New Roman"/>
          <w:b/>
          <w:bCs/>
        </w:rPr>
        <w:t>Materials and Methods</w:t>
      </w:r>
    </w:p>
    <w:p w14:paraId="09063D87" w14:textId="0FE24952" w:rsidR="00286AC9" w:rsidRPr="00DB1ACA" w:rsidRDefault="00286AC9">
      <w:pPr>
        <w:pStyle w:val="Normal1"/>
        <w:rPr>
          <w:rFonts w:ascii="Times New Roman" w:eastAsia="Times New Roman" w:hAnsi="Times New Roman" w:cs="Times New Roman"/>
          <w:b/>
          <w:bCs/>
        </w:rPr>
      </w:pPr>
    </w:p>
    <w:p w14:paraId="078A05D7" w14:textId="67F08012" w:rsidR="00286AC9" w:rsidRPr="00DB1ACA" w:rsidRDefault="00286AC9">
      <w:pPr>
        <w:pStyle w:val="Normal1"/>
        <w:rPr>
          <w:rFonts w:ascii="Times New Roman" w:eastAsia="Times New Roman" w:hAnsi="Times New Roman" w:cs="Times New Roman"/>
          <w:b/>
        </w:rPr>
      </w:pPr>
      <w:r w:rsidRPr="00DB1ACA">
        <w:rPr>
          <w:rFonts w:ascii="Times New Roman" w:eastAsia="Times New Roman" w:hAnsi="Times New Roman" w:cs="Times New Roman"/>
          <w:b/>
          <w:bCs/>
        </w:rPr>
        <w:t>Summary</w:t>
      </w:r>
    </w:p>
    <w:p w14:paraId="584E3941" w14:textId="45DB811C" w:rsidR="00222C5F" w:rsidRPr="00DB1ACA" w:rsidRDefault="009D51B5">
      <w:pPr>
        <w:pStyle w:val="Normal1"/>
        <w:rPr>
          <w:rFonts w:ascii="Times New Roman" w:eastAsia="Times New Roman" w:hAnsi="Times New Roman" w:cs="Times New Roman"/>
        </w:rPr>
      </w:pPr>
      <w:r w:rsidRPr="00DB1ACA">
        <w:rPr>
          <w:rFonts w:ascii="Times New Roman" w:eastAsia="Times New Roman" w:hAnsi="Times New Roman" w:cs="Times New Roman"/>
          <w:b/>
          <w:bCs/>
        </w:rPr>
        <w:tab/>
      </w:r>
      <w:r w:rsidR="00286AC9" w:rsidRPr="00DB1ACA">
        <w:rPr>
          <w:rFonts w:ascii="Times New Roman" w:eastAsia="Times New Roman" w:hAnsi="Times New Roman" w:cs="Times New Roman"/>
        </w:rPr>
        <w:t xml:space="preserve">We performed a series of five experiments which incrementally </w:t>
      </w:r>
      <w:r w:rsidR="00AA759D" w:rsidRPr="00DB1ACA">
        <w:rPr>
          <w:rFonts w:ascii="Times New Roman" w:eastAsia="Times New Roman" w:hAnsi="Times New Roman" w:cs="Times New Roman"/>
        </w:rPr>
        <w:t>build</w:t>
      </w:r>
      <w:r w:rsidR="00200367" w:rsidRPr="00DB1ACA">
        <w:rPr>
          <w:rFonts w:ascii="Times New Roman" w:eastAsia="Times New Roman" w:hAnsi="Times New Roman" w:cs="Times New Roman"/>
        </w:rPr>
        <w:t xml:space="preserve"> on the results of the prior</w:t>
      </w:r>
      <w:r w:rsidR="00286AC9" w:rsidRPr="00DB1ACA">
        <w:rPr>
          <w:rFonts w:ascii="Times New Roman" w:eastAsia="Times New Roman" w:hAnsi="Times New Roman" w:cs="Times New Roman"/>
        </w:rPr>
        <w:t xml:space="preserve"> to </w:t>
      </w:r>
      <w:r w:rsidRPr="00DB1ACA">
        <w:rPr>
          <w:rFonts w:ascii="Times New Roman" w:eastAsia="Times New Roman" w:hAnsi="Times New Roman" w:cs="Times New Roman"/>
        </w:rPr>
        <w:t xml:space="preserve">construct and validate our mechanistic CPDI model. The </w:t>
      </w:r>
      <w:r w:rsidR="00286AC9" w:rsidRPr="00DB1ACA">
        <w:rPr>
          <w:rFonts w:ascii="Times New Roman" w:eastAsia="Times New Roman" w:hAnsi="Times New Roman" w:cs="Times New Roman"/>
        </w:rPr>
        <w:t xml:space="preserve">goal of the </w:t>
      </w:r>
      <w:r w:rsidRPr="00DB1ACA">
        <w:rPr>
          <w:rFonts w:ascii="Times New Roman" w:eastAsia="Times New Roman" w:hAnsi="Times New Roman" w:cs="Times New Roman"/>
        </w:rPr>
        <w:t>first</w:t>
      </w:r>
      <w:r w:rsidR="00286AC9" w:rsidRPr="00DB1ACA">
        <w:rPr>
          <w:rFonts w:ascii="Times New Roman" w:eastAsia="Times New Roman" w:hAnsi="Times New Roman" w:cs="Times New Roman"/>
        </w:rPr>
        <w:t xml:space="preserve"> experiment was to determine the range </w:t>
      </w:r>
      <w:r w:rsidR="00200367" w:rsidRPr="00DB1ACA">
        <w:rPr>
          <w:rFonts w:ascii="Times New Roman" w:eastAsia="Times New Roman" w:hAnsi="Times New Roman" w:cs="Times New Roman"/>
        </w:rPr>
        <w:t xml:space="preserve">of distances from a receiver </w:t>
      </w:r>
      <w:r w:rsidR="00286AC9" w:rsidRPr="00DB1ACA">
        <w:rPr>
          <w:rFonts w:ascii="Times New Roman" w:eastAsia="Times New Roman" w:hAnsi="Times New Roman" w:cs="Times New Roman"/>
        </w:rPr>
        <w:t>at which tags could be detected</w:t>
      </w:r>
      <w:r w:rsidR="00A10AE2" w:rsidRPr="00DB1ACA">
        <w:rPr>
          <w:rFonts w:ascii="Times New Roman" w:eastAsia="Times New Roman" w:hAnsi="Times New Roman" w:cs="Times New Roman"/>
        </w:rPr>
        <w:t xml:space="preserve"> </w:t>
      </w:r>
      <w:r w:rsidR="00286AC9" w:rsidRPr="00DB1ACA">
        <w:rPr>
          <w:rFonts w:ascii="Times New Roman" w:eastAsia="Times New Roman" w:hAnsi="Times New Roman" w:cs="Times New Roman"/>
        </w:rPr>
        <w:t xml:space="preserve">in a </w:t>
      </w:r>
      <w:proofErr w:type="gramStart"/>
      <w:r w:rsidR="007870D2" w:rsidRPr="00DB1ACA">
        <w:rPr>
          <w:rFonts w:ascii="Times New Roman" w:eastAsia="Times New Roman" w:hAnsi="Times New Roman" w:cs="Times New Roman"/>
        </w:rPr>
        <w:t>deep water</w:t>
      </w:r>
      <w:proofErr w:type="gramEnd"/>
      <w:r w:rsidRPr="00DB1ACA">
        <w:rPr>
          <w:rFonts w:ascii="Times New Roman" w:eastAsia="Times New Roman" w:hAnsi="Times New Roman" w:cs="Times New Roman"/>
        </w:rPr>
        <w:t xml:space="preserve"> environment.</w:t>
      </w:r>
      <w:r w:rsidR="00286AC9" w:rsidRPr="00DB1ACA">
        <w:rPr>
          <w:rFonts w:ascii="Times New Roman" w:eastAsia="Times New Roman" w:hAnsi="Times New Roman" w:cs="Times New Roman"/>
        </w:rPr>
        <w:t xml:space="preserve"> The observation of CPDI in the results of this experiment lead us to conduct a second range test in </w:t>
      </w:r>
      <w:r w:rsidR="00200367" w:rsidRPr="00DB1ACA">
        <w:rPr>
          <w:rFonts w:ascii="Times New Roman" w:eastAsia="Times New Roman" w:hAnsi="Times New Roman" w:cs="Times New Roman"/>
        </w:rPr>
        <w:t xml:space="preserve">a </w:t>
      </w:r>
      <w:r w:rsidR="00286AC9" w:rsidRPr="00DB1ACA">
        <w:rPr>
          <w:rFonts w:ascii="Times New Roman" w:eastAsia="Times New Roman" w:hAnsi="Times New Roman" w:cs="Times New Roman"/>
        </w:rPr>
        <w:t xml:space="preserve">shallow water </w:t>
      </w:r>
      <w:r w:rsidR="00200367" w:rsidRPr="00DB1ACA">
        <w:rPr>
          <w:rFonts w:ascii="Times New Roman" w:eastAsia="Times New Roman" w:hAnsi="Times New Roman" w:cs="Times New Roman"/>
        </w:rPr>
        <w:t xml:space="preserve">setting </w:t>
      </w:r>
      <w:r w:rsidR="00286AC9" w:rsidRPr="00DB1ACA">
        <w:rPr>
          <w:rFonts w:ascii="Times New Roman" w:eastAsia="Times New Roman" w:hAnsi="Times New Roman" w:cs="Times New Roman"/>
        </w:rPr>
        <w:t>to determine if CPDI effects persisted.</w:t>
      </w:r>
      <w:r w:rsidRPr="00DB1ACA">
        <w:rPr>
          <w:rFonts w:ascii="Times New Roman" w:eastAsia="Times New Roman" w:hAnsi="Times New Roman" w:cs="Times New Roman"/>
        </w:rPr>
        <w:t xml:space="preserve"> </w:t>
      </w:r>
      <w:r w:rsidR="00E70E99" w:rsidRPr="00DB1ACA">
        <w:rPr>
          <w:rFonts w:ascii="Times New Roman" w:eastAsia="Times New Roman" w:hAnsi="Times New Roman" w:cs="Times New Roman"/>
        </w:rPr>
        <w:t>From observations of the presence/absence of CPDI in experiments 1 and 2,</w:t>
      </w:r>
      <w:r w:rsidRPr="00DB1ACA">
        <w:rPr>
          <w:rFonts w:ascii="Times New Roman" w:eastAsia="Times New Roman" w:hAnsi="Times New Roman" w:cs="Times New Roman"/>
        </w:rPr>
        <w:t xml:space="preserve"> </w:t>
      </w:r>
      <w:r w:rsidR="00286AC9" w:rsidRPr="00DB1ACA">
        <w:rPr>
          <w:rFonts w:ascii="Times New Roman" w:eastAsia="Times New Roman" w:hAnsi="Times New Roman" w:cs="Times New Roman"/>
        </w:rPr>
        <w:t xml:space="preserve">we </w:t>
      </w:r>
      <w:r w:rsidRPr="00DB1ACA">
        <w:rPr>
          <w:rFonts w:ascii="Times New Roman" w:eastAsia="Times New Roman" w:hAnsi="Times New Roman" w:cs="Times New Roman"/>
        </w:rPr>
        <w:t>develop</w:t>
      </w:r>
      <w:r w:rsidR="00286AC9" w:rsidRPr="00DB1ACA">
        <w:rPr>
          <w:rFonts w:ascii="Times New Roman" w:eastAsia="Times New Roman" w:hAnsi="Times New Roman" w:cs="Times New Roman"/>
        </w:rPr>
        <w:t>ed</w:t>
      </w:r>
      <w:r w:rsidRPr="00DB1ACA">
        <w:rPr>
          <w:rFonts w:ascii="Times New Roman" w:eastAsia="Times New Roman" w:hAnsi="Times New Roman" w:cs="Times New Roman"/>
        </w:rPr>
        <w:t xml:space="preserve"> the mechanistic model for predicting CPDI</w:t>
      </w:r>
      <w:r w:rsidR="008D02C7"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using a simplified </w:t>
      </w:r>
      <w:r w:rsidR="00200367" w:rsidRPr="00DB1ACA">
        <w:rPr>
          <w:rFonts w:ascii="Times New Roman" w:eastAsia="Times New Roman" w:hAnsi="Times New Roman" w:cs="Times New Roman"/>
        </w:rPr>
        <w:t>straight</w:t>
      </w:r>
      <w:ins w:id="133" w:author="Stephen Scherrer" w:date="2017-11-21T14:15:00Z">
        <w:r w:rsidR="00E3317E" w:rsidRPr="00CF2D13">
          <w:rPr>
            <w:rFonts w:ascii="Times New Roman" w:eastAsia="Times New Roman" w:hAnsi="Times New Roman" w:cs="Times New Roman"/>
          </w:rPr>
          <w:t>-</w:t>
        </w:r>
      </w:ins>
      <w:del w:id="134" w:author="Stephen Scherrer" w:date="2017-11-21T14:15:00Z">
        <w:r w:rsidR="00200367" w:rsidRPr="00DB1ACA">
          <w:rPr>
            <w:rFonts w:ascii="Times New Roman" w:eastAsia="Times New Roman" w:hAnsi="Times New Roman" w:cs="Times New Roman"/>
          </w:rPr>
          <w:delText xml:space="preserve"> </w:delText>
        </w:r>
      </w:del>
      <w:r w:rsidR="00200367" w:rsidRPr="00DB1ACA">
        <w:rPr>
          <w:rFonts w:ascii="Times New Roman" w:eastAsia="Times New Roman" w:hAnsi="Times New Roman" w:cs="Times New Roman"/>
        </w:rPr>
        <w:t xml:space="preserve">line </w:t>
      </w:r>
      <w:r w:rsidRPr="00DB1ACA">
        <w:rPr>
          <w:rFonts w:ascii="Times New Roman" w:eastAsia="Times New Roman" w:hAnsi="Times New Roman" w:cs="Times New Roman"/>
        </w:rPr>
        <w:t>ray</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propagation model</w:t>
      </w:r>
      <w:r w:rsidR="008D02C7" w:rsidRPr="00DB1ACA">
        <w:rPr>
          <w:rFonts w:ascii="Times New Roman" w:eastAsia="Times New Roman" w:hAnsi="Times New Roman" w:cs="Times New Roman"/>
        </w:rPr>
        <w:t xml:space="preserve"> where direct and multipath arrivals are modeled as a function of sound speed, water depth, and relative receiver and tag positions. We initialized our mechanistic model with similar conditions from </w:t>
      </w:r>
      <w:r w:rsidR="00200367" w:rsidRPr="00DB1ACA">
        <w:rPr>
          <w:rFonts w:ascii="Times New Roman" w:eastAsia="Times New Roman" w:hAnsi="Times New Roman" w:cs="Times New Roman"/>
        </w:rPr>
        <w:t xml:space="preserve">the results of </w:t>
      </w:r>
      <w:r w:rsidR="008D02C7" w:rsidRPr="00DB1ACA">
        <w:rPr>
          <w:rFonts w:ascii="Times New Roman" w:eastAsia="Times New Roman" w:hAnsi="Times New Roman" w:cs="Times New Roman"/>
        </w:rPr>
        <w:t xml:space="preserve">experiments 1 and 2 and compared the </w:t>
      </w:r>
      <w:r w:rsidR="00200367" w:rsidRPr="00DB1ACA">
        <w:rPr>
          <w:rFonts w:ascii="Times New Roman" w:eastAsia="Times New Roman" w:hAnsi="Times New Roman" w:cs="Times New Roman"/>
        </w:rPr>
        <w:t xml:space="preserve">respective </w:t>
      </w:r>
      <w:r w:rsidR="008D02C7" w:rsidRPr="00DB1ACA">
        <w:rPr>
          <w:rFonts w:ascii="Times New Roman" w:eastAsia="Times New Roman" w:hAnsi="Times New Roman" w:cs="Times New Roman"/>
        </w:rPr>
        <w:t>presence</w:t>
      </w:r>
      <w:r w:rsidR="00200367" w:rsidRPr="00DB1ACA">
        <w:rPr>
          <w:rFonts w:ascii="Times New Roman" w:eastAsia="Times New Roman" w:hAnsi="Times New Roman" w:cs="Times New Roman"/>
        </w:rPr>
        <w:t xml:space="preserve"> and </w:t>
      </w:r>
      <w:r w:rsidR="008D02C7" w:rsidRPr="00DB1ACA">
        <w:rPr>
          <w:rFonts w:ascii="Times New Roman" w:eastAsia="Times New Roman" w:hAnsi="Times New Roman" w:cs="Times New Roman"/>
        </w:rPr>
        <w:t xml:space="preserve">absence of CPDI </w:t>
      </w:r>
      <w:r w:rsidR="00E70E99" w:rsidRPr="00DB1ACA">
        <w:rPr>
          <w:rFonts w:ascii="Times New Roman" w:eastAsia="Times New Roman" w:hAnsi="Times New Roman" w:cs="Times New Roman"/>
        </w:rPr>
        <w:t xml:space="preserve">during these experiments to </w:t>
      </w:r>
      <w:r w:rsidR="00200367" w:rsidRPr="00DB1ACA">
        <w:rPr>
          <w:rFonts w:ascii="Times New Roman" w:eastAsia="Times New Roman" w:hAnsi="Times New Roman" w:cs="Times New Roman"/>
        </w:rPr>
        <w:t>the mechanistic model’s</w:t>
      </w:r>
      <w:r w:rsidR="008D02C7" w:rsidRPr="00DB1ACA">
        <w:rPr>
          <w:rFonts w:ascii="Times New Roman" w:eastAsia="Times New Roman" w:hAnsi="Times New Roman" w:cs="Times New Roman"/>
        </w:rPr>
        <w:t xml:space="preserve"> predictions. We then developed two further </w:t>
      </w:r>
      <w:r w:rsidRPr="00DB1ACA">
        <w:rPr>
          <w:rFonts w:ascii="Times New Roman" w:eastAsia="Times New Roman" w:hAnsi="Times New Roman" w:cs="Times New Roman"/>
        </w:rPr>
        <w:t xml:space="preserve">field experiments </w:t>
      </w:r>
      <w:r w:rsidR="00291F5B" w:rsidRPr="00DB1ACA">
        <w:rPr>
          <w:rFonts w:ascii="Times New Roman" w:eastAsia="Times New Roman" w:hAnsi="Times New Roman" w:cs="Times New Roman"/>
        </w:rPr>
        <w:t xml:space="preserve">comparing CPDI </w:t>
      </w:r>
      <w:r w:rsidR="00BA7DE6" w:rsidRPr="00DB1ACA">
        <w:rPr>
          <w:rFonts w:ascii="Times New Roman" w:eastAsia="Times New Roman" w:hAnsi="Times New Roman" w:cs="Times New Roman"/>
        </w:rPr>
        <w:t xml:space="preserve">observations </w:t>
      </w:r>
      <w:r w:rsidR="00291F5B" w:rsidRPr="00DB1ACA">
        <w:rPr>
          <w:rFonts w:ascii="Times New Roman" w:eastAsia="Times New Roman" w:hAnsi="Times New Roman" w:cs="Times New Roman"/>
        </w:rPr>
        <w:t>with</w:t>
      </w:r>
      <w:r w:rsidRPr="00DB1ACA">
        <w:rPr>
          <w:rFonts w:ascii="Times New Roman" w:eastAsia="Times New Roman" w:hAnsi="Times New Roman" w:cs="Times New Roman"/>
        </w:rPr>
        <w:t xml:space="preserve"> the mechanistic model’s predictions. </w:t>
      </w:r>
      <w:r w:rsidR="009D747E" w:rsidRPr="00DB1ACA">
        <w:rPr>
          <w:rFonts w:ascii="Times New Roman" w:eastAsia="Times New Roman" w:hAnsi="Times New Roman" w:cs="Times New Roman"/>
        </w:rPr>
        <w:t>Finally,</w:t>
      </w:r>
      <w:r w:rsidR="008D02C7" w:rsidRPr="00DB1ACA">
        <w:rPr>
          <w:rFonts w:ascii="Times New Roman" w:eastAsia="Times New Roman" w:hAnsi="Times New Roman" w:cs="Times New Roman"/>
        </w:rPr>
        <w:t xml:space="preserve"> we</w:t>
      </w:r>
      <w:r w:rsidRPr="00DB1ACA">
        <w:rPr>
          <w:rFonts w:ascii="Times New Roman" w:eastAsia="Times New Roman" w:hAnsi="Times New Roman" w:cs="Times New Roman"/>
        </w:rPr>
        <w:t xml:space="preserve"> use</w:t>
      </w:r>
      <w:r w:rsidR="008D02C7" w:rsidRPr="00DB1ACA">
        <w:rPr>
          <w:rFonts w:ascii="Times New Roman" w:eastAsia="Times New Roman" w:hAnsi="Times New Roman" w:cs="Times New Roman"/>
        </w:rPr>
        <w:t>d</w:t>
      </w:r>
      <w:r w:rsidRPr="00DB1ACA">
        <w:rPr>
          <w:rFonts w:ascii="Times New Roman" w:eastAsia="Times New Roman" w:hAnsi="Times New Roman" w:cs="Times New Roman"/>
        </w:rPr>
        <w:t xml:space="preserve"> playback of a recorded acoustic tag transmission in a controlled </w:t>
      </w:r>
      <w:r w:rsidR="00200367" w:rsidRPr="00DB1ACA">
        <w:rPr>
          <w:rFonts w:ascii="Times New Roman" w:eastAsia="Times New Roman" w:hAnsi="Times New Roman" w:cs="Times New Roman"/>
        </w:rPr>
        <w:t>tank setting</w:t>
      </w:r>
      <w:r w:rsidRPr="00DB1ACA">
        <w:rPr>
          <w:rFonts w:ascii="Times New Roman" w:eastAsia="Times New Roman" w:hAnsi="Times New Roman" w:cs="Times New Roman"/>
        </w:rPr>
        <w:t xml:space="preserve"> to confirm the hypothesis that arrivals occurring after the blanking interval result in missed detections (hence CPDI).</w:t>
      </w:r>
      <w:r w:rsidR="00372CC3" w:rsidRPr="00DB1ACA">
        <w:rPr>
          <w:rFonts w:ascii="Times New Roman" w:eastAsia="Times New Roman" w:hAnsi="Times New Roman" w:cs="Times New Roman"/>
        </w:rPr>
        <w:t xml:space="preserve"> </w:t>
      </w:r>
      <w:r w:rsidR="00E230D1" w:rsidRPr="00DB1ACA">
        <w:rPr>
          <w:rFonts w:ascii="Times New Roman" w:eastAsia="Times New Roman" w:hAnsi="Times New Roman" w:cs="Times New Roman"/>
        </w:rPr>
        <w:t xml:space="preserve">The location of each of the four field experiments is shown in figure 4. Each </w:t>
      </w:r>
      <w:r w:rsidR="001B5954" w:rsidRPr="00DB1ACA">
        <w:rPr>
          <w:rFonts w:ascii="Times New Roman" w:eastAsia="Times New Roman" w:hAnsi="Times New Roman" w:cs="Times New Roman"/>
        </w:rPr>
        <w:t xml:space="preserve">experiment </w:t>
      </w:r>
      <w:r w:rsidR="00AD3BD0" w:rsidRPr="00DB1ACA">
        <w:rPr>
          <w:rFonts w:ascii="Times New Roman" w:eastAsia="Times New Roman" w:hAnsi="Times New Roman" w:cs="Times New Roman"/>
        </w:rPr>
        <w:t>is</w:t>
      </w:r>
      <w:r w:rsidR="001B5954" w:rsidRPr="00DB1ACA">
        <w:rPr>
          <w:rFonts w:ascii="Times New Roman" w:eastAsia="Times New Roman" w:hAnsi="Times New Roman" w:cs="Times New Roman"/>
        </w:rPr>
        <w:t xml:space="preserve"> described in</w:t>
      </w:r>
      <w:r w:rsidR="00AD3BD0" w:rsidRPr="00DB1ACA">
        <w:rPr>
          <w:rFonts w:ascii="Times New Roman" w:eastAsia="Times New Roman" w:hAnsi="Times New Roman" w:cs="Times New Roman"/>
        </w:rPr>
        <w:t>dividually in</w:t>
      </w:r>
      <w:r w:rsidR="001B5954" w:rsidRPr="00DB1ACA">
        <w:rPr>
          <w:rFonts w:ascii="Times New Roman" w:eastAsia="Times New Roman" w:hAnsi="Times New Roman" w:cs="Times New Roman"/>
        </w:rPr>
        <w:t xml:space="preserve"> </w:t>
      </w:r>
      <w:r w:rsidR="00AD3BD0" w:rsidRPr="00DB1ACA">
        <w:rPr>
          <w:rFonts w:ascii="Times New Roman" w:eastAsia="Times New Roman" w:hAnsi="Times New Roman" w:cs="Times New Roman"/>
        </w:rPr>
        <w:t xml:space="preserve">greater detail in </w:t>
      </w:r>
      <w:r w:rsidR="001B5954" w:rsidRPr="00DB1ACA">
        <w:rPr>
          <w:rFonts w:ascii="Times New Roman" w:eastAsia="Times New Roman" w:hAnsi="Times New Roman" w:cs="Times New Roman"/>
        </w:rPr>
        <w:t xml:space="preserve">the sections </w:t>
      </w:r>
      <w:r w:rsidR="00AD3BD0" w:rsidRPr="00DB1ACA">
        <w:rPr>
          <w:rFonts w:ascii="Times New Roman" w:eastAsia="Times New Roman" w:hAnsi="Times New Roman" w:cs="Times New Roman"/>
        </w:rPr>
        <w:t>that follow</w:t>
      </w:r>
      <w:r w:rsidR="001B5954" w:rsidRPr="00DB1ACA">
        <w:rPr>
          <w:rFonts w:ascii="Times New Roman" w:eastAsia="Times New Roman" w:hAnsi="Times New Roman" w:cs="Times New Roman"/>
        </w:rPr>
        <w:t>.</w:t>
      </w:r>
    </w:p>
    <w:p w14:paraId="7F778D5F" w14:textId="4BF75EBC" w:rsidR="009D51B5" w:rsidRPr="00DB1ACA" w:rsidRDefault="009D51B5">
      <w:pPr>
        <w:pStyle w:val="Normal1"/>
        <w:rPr>
          <w:rFonts w:ascii="Times New Roman" w:eastAsia="Times New Roman" w:hAnsi="Times New Roman" w:cs="Times New Roman"/>
        </w:rPr>
      </w:pPr>
    </w:p>
    <w:p w14:paraId="7BF4AEE8" w14:textId="77777777" w:rsidR="006964DC" w:rsidRPr="00DB1ACA" w:rsidRDefault="0F646590">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Acoustic Telemetry System and Generalized Performance Analysis</w:t>
      </w:r>
    </w:p>
    <w:p w14:paraId="5ECB5008" w14:textId="620816EA" w:rsidR="00B63946"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Following the work outlined by Kessel et al (2015), Vemco VR2-W acoustic receivers were used for all experiments. After each experiment, detection logs (with detection time and tag id for all ping train transmissions detections) were downloaded from each receiver</w:t>
      </w:r>
      <w:r w:rsidR="009D51B5" w:rsidRPr="00DB1ACA">
        <w:rPr>
          <w:rFonts w:ascii="Times New Roman" w:eastAsia="Times New Roman" w:hAnsi="Times New Roman" w:cs="Times New Roman"/>
        </w:rPr>
        <w:t xml:space="preserve"> using</w:t>
      </w:r>
      <w:r w:rsidRPr="00DB1ACA">
        <w:rPr>
          <w:rFonts w:ascii="Times New Roman" w:eastAsia="Times New Roman" w:hAnsi="Times New Roman" w:cs="Times New Roman"/>
        </w:rPr>
        <w:t xml:space="preserve"> Vemco’s VUE database application and exported as CSV files for further analysis in R </w:t>
      </w:r>
      <w:r w:rsidRPr="00DB1ACA">
        <w:rPr>
          <w:rFonts w:ascii="Times New Roman" w:eastAsia="Times New Roman" w:hAnsi="Times New Roman" w:cs="Times New Roman"/>
          <w:noProof/>
        </w:rPr>
        <w:t>(R Core Team, 2014)</w:t>
      </w:r>
      <w:r w:rsidRPr="00DB1ACA">
        <w:rPr>
          <w:rFonts w:ascii="Times New Roman" w:eastAsia="Times New Roman" w:hAnsi="Times New Roman" w:cs="Times New Roman"/>
        </w:rPr>
        <w:t xml:space="preserve">. Except where noted, all experiments used Vemco V13 acoustic tags </w:t>
      </w:r>
      <w:r w:rsidR="001B5AC4" w:rsidRPr="00DB1ACA">
        <w:rPr>
          <w:rFonts w:ascii="Times New Roman" w:eastAsia="Times New Roman" w:hAnsi="Times New Roman" w:cs="Times New Roman"/>
        </w:rPr>
        <w:t>(69 kHz, 153 dB re 1</w:t>
      </w:r>
      <w:r w:rsidR="00CF7B4C" w:rsidRPr="00DB1ACA">
        <w:rPr>
          <w:rFonts w:ascii="Times New Roman" w:eastAsia="Times New Roman" w:hAnsi="Times New Roman" w:cs="Times New Roman"/>
        </w:rPr>
        <w:t xml:space="preserve"> </w:t>
      </w:r>
      <w:r w:rsidR="001B5AC4" w:rsidRPr="00DB1ACA">
        <w:rPr>
          <w:rFonts w:ascii="Times New Roman" w:eastAsia="Times New Roman" w:hAnsi="Times New Roman" w:cs="Times New Roman"/>
        </w:rPr>
        <w:t>uPa @ 1</w:t>
      </w:r>
      <w:r w:rsidR="00CF7B4C" w:rsidRPr="00DB1ACA">
        <w:rPr>
          <w:rFonts w:ascii="Times New Roman" w:eastAsia="Times New Roman" w:hAnsi="Times New Roman" w:cs="Times New Roman"/>
        </w:rPr>
        <w:t xml:space="preserve"> </w:t>
      </w:r>
      <w:r w:rsidR="001B5AC4" w:rsidRPr="00DB1ACA">
        <w:rPr>
          <w:rFonts w:ascii="Times New Roman" w:eastAsia="Times New Roman" w:hAnsi="Times New Roman" w:cs="Times New Roman"/>
        </w:rPr>
        <w:t xml:space="preserve">m) </w:t>
      </w:r>
      <w:r w:rsidRPr="00DB1ACA">
        <w:rPr>
          <w:rFonts w:ascii="Times New Roman" w:eastAsia="Times New Roman" w:hAnsi="Times New Roman" w:cs="Times New Roman"/>
        </w:rPr>
        <w:t>with a</w:t>
      </w:r>
      <w:r w:rsidR="001B5AC4" w:rsidRPr="00DB1ACA">
        <w:rPr>
          <w:rFonts w:ascii="Times New Roman" w:eastAsia="Times New Roman" w:hAnsi="Times New Roman" w:cs="Times New Roman"/>
        </w:rPr>
        <w:t xml:space="preserve"> variable </w:t>
      </w:r>
      <w:r w:rsidRPr="00DB1ACA">
        <w:rPr>
          <w:rFonts w:ascii="Times New Roman" w:eastAsia="Times New Roman" w:hAnsi="Times New Roman" w:cs="Times New Roman"/>
        </w:rPr>
        <w:t xml:space="preserve">transmission interval (the time between </w:t>
      </w:r>
      <w:r w:rsidR="00EF1E78" w:rsidRPr="00DB1ACA">
        <w:rPr>
          <w:rFonts w:ascii="Times New Roman" w:eastAsia="Times New Roman" w:hAnsi="Times New Roman" w:cs="Times New Roman"/>
        </w:rPr>
        <w:t xml:space="preserve">subsequent </w:t>
      </w:r>
      <w:r w:rsidRPr="00DB1ACA">
        <w:rPr>
          <w:rFonts w:ascii="Times New Roman" w:eastAsia="Times New Roman" w:hAnsi="Times New Roman" w:cs="Times New Roman"/>
        </w:rPr>
        <w:t xml:space="preserve">ping train transmissions) </w:t>
      </w:r>
      <w:r w:rsidR="001B5AC4" w:rsidRPr="00DB1ACA">
        <w:rPr>
          <w:rFonts w:ascii="Times New Roman" w:eastAsia="Times New Roman" w:hAnsi="Times New Roman" w:cs="Times New Roman"/>
        </w:rPr>
        <w:t xml:space="preserve">ranging between 30 and 90 seconds (60 second </w:t>
      </w:r>
      <w:r w:rsidR="0097436E" w:rsidRPr="00DB1ACA">
        <w:rPr>
          <w:rFonts w:ascii="Times New Roman" w:eastAsia="Times New Roman" w:hAnsi="Times New Roman" w:cs="Times New Roman"/>
        </w:rPr>
        <w:t xml:space="preserve">nominal </w:t>
      </w:r>
      <w:r w:rsidR="00200367" w:rsidRPr="00DB1ACA">
        <w:rPr>
          <w:rFonts w:ascii="Times New Roman" w:eastAsia="Times New Roman" w:hAnsi="Times New Roman" w:cs="Times New Roman"/>
        </w:rPr>
        <w:t xml:space="preserve">transmission </w:t>
      </w:r>
      <w:r w:rsidR="0097436E" w:rsidRPr="00DB1ACA">
        <w:rPr>
          <w:rFonts w:ascii="Times New Roman" w:eastAsia="Times New Roman" w:hAnsi="Times New Roman" w:cs="Times New Roman"/>
        </w:rPr>
        <w:t>interval</w:t>
      </w:r>
      <w:r w:rsidR="001B5AC4"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p>
    <w:p w14:paraId="18550A9D" w14:textId="6B63F3B6" w:rsidR="006964DC" w:rsidRPr="00DB1ACA" w:rsidRDefault="00572027">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lastRenderedPageBreak/>
        <w:t xml:space="preserve">At a glance, the number of detected tag transmissions is significantly lower than would be expected during the first two ranging experiments. This is due to the number of tags used during these experiments and their transmission interval. </w:t>
      </w:r>
      <w:r w:rsidR="00B63946" w:rsidRPr="00DB1ACA">
        <w:rPr>
          <w:rFonts w:ascii="Times New Roman" w:eastAsia="Times New Roman" w:hAnsi="Times New Roman" w:cs="Times New Roman"/>
        </w:rPr>
        <w:t xml:space="preserve">As the number of tags </w:t>
      </w:r>
      <w:r w:rsidRPr="00DB1ACA">
        <w:rPr>
          <w:rFonts w:ascii="Times New Roman" w:eastAsia="Times New Roman" w:hAnsi="Times New Roman" w:cs="Times New Roman"/>
        </w:rPr>
        <w:t xml:space="preserve">with variable transmission intervals </w:t>
      </w:r>
      <w:r w:rsidR="00E10C2A" w:rsidRPr="00DB1ACA">
        <w:rPr>
          <w:rFonts w:ascii="Times New Roman" w:eastAsia="Times New Roman" w:hAnsi="Times New Roman" w:cs="Times New Roman"/>
        </w:rPr>
        <w:t>which are</w:t>
      </w:r>
      <w:r w:rsidR="00200367" w:rsidRPr="00DB1ACA">
        <w:rPr>
          <w:rFonts w:ascii="Times New Roman" w:eastAsia="Times New Roman" w:hAnsi="Times New Roman" w:cs="Times New Roman"/>
        </w:rPr>
        <w:t xml:space="preserve"> </w:t>
      </w:r>
      <w:r w:rsidRPr="00DB1ACA">
        <w:rPr>
          <w:rFonts w:ascii="Times New Roman" w:eastAsia="Times New Roman" w:hAnsi="Times New Roman" w:cs="Times New Roman"/>
        </w:rPr>
        <w:t>detectable by a receiver</w:t>
      </w:r>
      <w:r w:rsidR="00B63946" w:rsidRPr="00DB1ACA">
        <w:rPr>
          <w:rFonts w:ascii="Times New Roman" w:eastAsia="Times New Roman" w:hAnsi="Times New Roman" w:cs="Times New Roman"/>
        </w:rPr>
        <w:t xml:space="preserve"> increases, so too does the probability that </w:t>
      </w:r>
      <w:r w:rsidRPr="00DB1ACA">
        <w:rPr>
          <w:rFonts w:ascii="Times New Roman" w:eastAsia="Times New Roman" w:hAnsi="Times New Roman" w:cs="Times New Roman"/>
        </w:rPr>
        <w:t xml:space="preserve">individual </w:t>
      </w:r>
      <w:r w:rsidR="00B63946" w:rsidRPr="00DB1ACA">
        <w:rPr>
          <w:rFonts w:ascii="Times New Roman" w:eastAsia="Times New Roman" w:hAnsi="Times New Roman" w:cs="Times New Roman"/>
        </w:rPr>
        <w:t xml:space="preserve">transmissions from two or more tags will overlap. When this occurs, the receiver will reject both transmissions. </w:t>
      </w:r>
      <w:r w:rsidR="00143E58" w:rsidRPr="00DB1ACA">
        <w:rPr>
          <w:rFonts w:ascii="Times New Roman" w:eastAsia="Times New Roman" w:hAnsi="Times New Roman" w:cs="Times New Roman"/>
        </w:rPr>
        <w:t xml:space="preserve">Therefore, when multiple tags are within the detection range of a receiver, </w:t>
      </w:r>
      <w:r w:rsidRPr="00DB1ACA">
        <w:rPr>
          <w:rFonts w:ascii="Times New Roman" w:eastAsia="Times New Roman" w:hAnsi="Times New Roman" w:cs="Times New Roman"/>
        </w:rPr>
        <w:t xml:space="preserve">even </w:t>
      </w:r>
      <w:r w:rsidR="00200367" w:rsidRPr="00DB1ACA">
        <w:rPr>
          <w:rFonts w:ascii="Times New Roman" w:eastAsia="Times New Roman" w:hAnsi="Times New Roman" w:cs="Times New Roman"/>
        </w:rPr>
        <w:t>when</w:t>
      </w:r>
      <w:r w:rsidRPr="00DB1ACA">
        <w:rPr>
          <w:rFonts w:ascii="Times New Roman" w:eastAsia="Times New Roman" w:hAnsi="Times New Roman" w:cs="Times New Roman"/>
        </w:rPr>
        <w:t xml:space="preserve"> transmissions were theoretically detectable on their own, the realized number of detections will be less than the total number of transmissions sent by all tags</w:t>
      </w:r>
      <w:r w:rsidR="00143E58" w:rsidRPr="00DB1ACA">
        <w:rPr>
          <w:rFonts w:ascii="Times New Roman" w:eastAsia="Times New Roman" w:hAnsi="Times New Roman" w:cs="Times New Roman"/>
        </w:rPr>
        <w:t xml:space="preserve">. </w:t>
      </w:r>
      <w:r w:rsidR="00B63946" w:rsidRPr="00DB1ACA">
        <w:rPr>
          <w:rFonts w:ascii="Times New Roman" w:eastAsia="Times New Roman" w:hAnsi="Times New Roman" w:cs="Times New Roman"/>
        </w:rPr>
        <w:t xml:space="preserve">This problem is </w:t>
      </w:r>
      <w:r w:rsidR="00143E58" w:rsidRPr="00DB1ACA">
        <w:rPr>
          <w:rFonts w:ascii="Times New Roman" w:eastAsia="Times New Roman" w:hAnsi="Times New Roman" w:cs="Times New Roman"/>
        </w:rPr>
        <w:t>exacerbated</w:t>
      </w:r>
      <w:r w:rsidR="00B63946" w:rsidRPr="00DB1ACA">
        <w:rPr>
          <w:rFonts w:ascii="Times New Roman" w:eastAsia="Times New Roman" w:hAnsi="Times New Roman" w:cs="Times New Roman"/>
        </w:rPr>
        <w:t xml:space="preserve"> when the transmission interval of tags is short, further depressing the </w:t>
      </w:r>
      <w:r w:rsidRPr="00DB1ACA">
        <w:rPr>
          <w:rFonts w:ascii="Times New Roman" w:eastAsia="Times New Roman" w:hAnsi="Times New Roman" w:cs="Times New Roman"/>
        </w:rPr>
        <w:t>number of transmissions detected.</w:t>
      </w:r>
      <w:r w:rsidR="00143E58" w:rsidRPr="00DB1ACA">
        <w:rPr>
          <w:rFonts w:ascii="Times New Roman" w:eastAsia="Times New Roman" w:hAnsi="Times New Roman" w:cs="Times New Roman"/>
        </w:rPr>
        <w:t xml:space="preserve"> </w:t>
      </w:r>
      <w:r w:rsidR="002459AC" w:rsidRPr="00DB1ACA">
        <w:rPr>
          <w:rFonts w:ascii="Times New Roman" w:eastAsia="Times New Roman" w:hAnsi="Times New Roman" w:cs="Times New Roman"/>
        </w:rPr>
        <w:t>For this reason, we present the number of total detections logged by receivers during each hour of the experiment without standardizing values by average number of detections sent per hour</w:t>
      </w:r>
      <w:r w:rsidR="00200367" w:rsidRPr="00DB1ACA">
        <w:rPr>
          <w:rFonts w:ascii="Times New Roman" w:eastAsia="Times New Roman" w:hAnsi="Times New Roman" w:cs="Times New Roman"/>
        </w:rPr>
        <w:t xml:space="preserve"> as this would be dependent on the exact detection characteristics during each transmission.</w:t>
      </w:r>
      <w:r w:rsidR="002459AC" w:rsidRPr="00DB1ACA">
        <w:rPr>
          <w:rFonts w:ascii="Times New Roman" w:eastAsia="Times New Roman" w:hAnsi="Times New Roman" w:cs="Times New Roman"/>
        </w:rPr>
        <w:t xml:space="preserve"> </w:t>
      </w:r>
      <w:r w:rsidR="005D65F8" w:rsidRPr="00DB1ACA">
        <w:rPr>
          <w:rFonts w:ascii="Times New Roman" w:eastAsia="Times New Roman" w:hAnsi="Times New Roman" w:cs="Times New Roman"/>
        </w:rPr>
        <w:t xml:space="preserve">Vemco’s website provides a collision calculator for estimating the expected number of detectable transmissions when a number of tags with similar transmission parameters are </w:t>
      </w:r>
      <w:r w:rsidR="0097436E" w:rsidRPr="00DB1ACA">
        <w:rPr>
          <w:rFonts w:ascii="Times New Roman" w:eastAsia="Times New Roman" w:hAnsi="Times New Roman" w:cs="Times New Roman"/>
        </w:rPr>
        <w:t xml:space="preserve">within detection range of a </w:t>
      </w:r>
      <w:r w:rsidR="002459AC" w:rsidRPr="00DB1ACA">
        <w:rPr>
          <w:rFonts w:ascii="Times New Roman" w:eastAsia="Times New Roman" w:hAnsi="Times New Roman" w:cs="Times New Roman"/>
        </w:rPr>
        <w:t>receiver, the results of which we have provided for reference</w:t>
      </w:r>
      <w:r w:rsidR="00200367" w:rsidRPr="00DB1ACA">
        <w:rPr>
          <w:rFonts w:ascii="Times New Roman" w:eastAsia="Times New Roman" w:hAnsi="Times New Roman" w:cs="Times New Roman"/>
        </w:rPr>
        <w:t xml:space="preserve"> (</w:t>
      </w:r>
      <w:r w:rsidR="00E230D1" w:rsidRPr="00DB1ACA">
        <w:rPr>
          <w:rFonts w:ascii="Times New Roman" w:eastAsia="Times New Roman" w:hAnsi="Times New Roman" w:cs="Times New Roman"/>
        </w:rPr>
        <w:t>Fig. 5</w:t>
      </w:r>
      <w:r w:rsidR="00200367" w:rsidRPr="00DB1ACA">
        <w:rPr>
          <w:rFonts w:ascii="Times New Roman" w:eastAsia="Times New Roman" w:hAnsi="Times New Roman" w:cs="Times New Roman"/>
        </w:rPr>
        <w:t>)</w:t>
      </w:r>
      <w:r w:rsidR="0097436E" w:rsidRPr="00DB1ACA">
        <w:rPr>
          <w:rFonts w:ascii="Times New Roman" w:eastAsia="Times New Roman" w:hAnsi="Times New Roman" w:cs="Times New Roman"/>
        </w:rPr>
        <w:t>.</w:t>
      </w:r>
      <w:r w:rsidR="005D65F8" w:rsidRPr="00DB1ACA">
        <w:rPr>
          <w:rFonts w:ascii="Times New Roman" w:eastAsia="Times New Roman" w:hAnsi="Times New Roman" w:cs="Times New Roman"/>
        </w:rPr>
        <w:t xml:space="preserve"> </w:t>
      </w:r>
    </w:p>
    <w:p w14:paraId="3FB7DDDA" w14:textId="77777777" w:rsidR="00A67550" w:rsidRPr="00DB1ACA" w:rsidRDefault="00A67550">
      <w:pPr>
        <w:pStyle w:val="Normal1"/>
        <w:ind w:firstLine="720"/>
        <w:rPr>
          <w:rFonts w:ascii="Times New Roman" w:eastAsia="Times New Roman" w:hAnsi="Times New Roman" w:cs="Times New Roman"/>
        </w:rPr>
      </w:pPr>
    </w:p>
    <w:p w14:paraId="33D25F52" w14:textId="56F78E79" w:rsidR="006964DC" w:rsidRPr="00DB1ACA" w:rsidRDefault="002459AC">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 xml:space="preserve">Experiment </w:t>
      </w:r>
      <w:r w:rsidR="0F646590" w:rsidRPr="00DB1ACA">
        <w:rPr>
          <w:rFonts w:ascii="Times New Roman" w:eastAsia="Times New Roman" w:hAnsi="Times New Roman" w:cs="Times New Roman"/>
          <w:b/>
          <w:bCs/>
        </w:rPr>
        <w:t>1: Quantifying Detection Range</w:t>
      </w:r>
      <w:r w:rsidRPr="00DB1ACA">
        <w:rPr>
          <w:rFonts w:ascii="Times New Roman" w:eastAsia="Times New Roman" w:hAnsi="Times New Roman" w:cs="Times New Roman"/>
          <w:b/>
          <w:bCs/>
        </w:rPr>
        <w:t xml:space="preserve"> in </w:t>
      </w:r>
      <w:r w:rsidR="007870D2" w:rsidRPr="00DB1ACA">
        <w:rPr>
          <w:rFonts w:ascii="Times New Roman" w:eastAsia="Times New Roman" w:hAnsi="Times New Roman" w:cs="Times New Roman"/>
          <w:b/>
          <w:bCs/>
        </w:rPr>
        <w:t>Deep Water</w:t>
      </w:r>
      <w:r w:rsidRPr="00DB1ACA">
        <w:rPr>
          <w:rFonts w:ascii="Times New Roman" w:eastAsia="Times New Roman" w:hAnsi="Times New Roman" w:cs="Times New Roman"/>
          <w:b/>
          <w:bCs/>
        </w:rPr>
        <w:t>:</w:t>
      </w:r>
      <w:r w:rsidR="004C0E9E" w:rsidRPr="00DB1ACA">
        <w:rPr>
          <w:rFonts w:ascii="Times New Roman" w:eastAsia="Times New Roman" w:hAnsi="Times New Roman" w:cs="Times New Roman"/>
          <w:i/>
          <w:iCs/>
        </w:rPr>
        <w:t xml:space="preserve"> 7 June – 16 June 2014</w:t>
      </w:r>
    </w:p>
    <w:p w14:paraId="0CA6443F" w14:textId="72219D2F" w:rsidR="006964DC" w:rsidRPr="00DB1ACA" w:rsidRDefault="006964DC">
      <w:pPr>
        <w:pStyle w:val="Normal1"/>
        <w:rPr>
          <w:rFonts w:ascii="Times New Roman" w:eastAsia="Times New Roman" w:hAnsi="Times New Roman" w:cs="Times New Roman"/>
        </w:rPr>
      </w:pPr>
      <w:r w:rsidRPr="00DB1ACA">
        <w:rPr>
          <w:rFonts w:ascii="Times New Roman" w:hAnsi="Times New Roman" w:cs="Times New Roman"/>
          <w:b/>
        </w:rPr>
        <w:tab/>
      </w:r>
      <w:r w:rsidRPr="00DB1ACA">
        <w:rPr>
          <w:rFonts w:ascii="Times New Roman" w:eastAsia="Times New Roman" w:hAnsi="Times New Roman" w:cs="Times New Roman"/>
        </w:rPr>
        <w:t>A ranging experiment was</w:t>
      </w:r>
      <w:r w:rsidR="00200367" w:rsidRPr="00DB1ACA">
        <w:rPr>
          <w:rFonts w:ascii="Times New Roman" w:eastAsia="Times New Roman" w:hAnsi="Times New Roman" w:cs="Times New Roman"/>
        </w:rPr>
        <w:t xml:space="preserve"> initially</w:t>
      </w:r>
      <w:r w:rsidRPr="00DB1ACA">
        <w:rPr>
          <w:rFonts w:ascii="Times New Roman" w:eastAsia="Times New Roman" w:hAnsi="Times New Roman" w:cs="Times New Roman"/>
        </w:rPr>
        <w:t xml:space="preserve"> conducted to quantify detection probability at various distances from a receiver for a tracking study investigating the movements of a Hawaiian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demersal snapper. The experiment occurred offshore of the Diamond Head crater on the south shore of </w:t>
      </w:r>
      <w:r w:rsidR="00AA649C" w:rsidRPr="00DB1ACA">
        <w:rPr>
          <w:rFonts w:ascii="Times New Roman" w:eastAsia="Times New Roman" w:hAnsi="Times New Roman" w:cs="Times New Roman"/>
        </w:rPr>
        <w:t>Oahu</w:t>
      </w:r>
      <w:r w:rsidRPr="00DB1ACA">
        <w:rPr>
          <w:rFonts w:ascii="Times New Roman" w:eastAsia="Times New Roman" w:hAnsi="Times New Roman" w:cs="Times New Roman"/>
        </w:rPr>
        <w:t xml:space="preserve">. This area was selected as a study site for its accessibility, moderate slope, and similarity to a nearby site involved in other ongoing passive telemetry work. It features a protruding flat shallow shelf between 0 and 100 m extending approximately 1.8 km offshore and terminating with a moderate slope to 700 m over a distance of 5 km into the Kaiwi channel between the islands of </w:t>
      </w:r>
      <w:r w:rsidR="00AA649C" w:rsidRPr="00DB1ACA">
        <w:rPr>
          <w:rFonts w:ascii="Times New Roman" w:eastAsia="Times New Roman" w:hAnsi="Times New Roman" w:cs="Times New Roman"/>
        </w:rPr>
        <w:t>Oahu</w:t>
      </w:r>
      <w:r w:rsidRPr="00DB1ACA">
        <w:rPr>
          <w:rFonts w:ascii="Times New Roman" w:eastAsia="Times New Roman" w:hAnsi="Times New Roman" w:cs="Times New Roman"/>
        </w:rPr>
        <w:t xml:space="preserve"> and </w:t>
      </w:r>
      <w:r w:rsidR="00AA649C" w:rsidRPr="00DB1ACA">
        <w:rPr>
          <w:rFonts w:ascii="Times New Roman" w:eastAsia="Times New Roman" w:hAnsi="Times New Roman" w:cs="Times New Roman"/>
        </w:rPr>
        <w:t>Molokai</w:t>
      </w:r>
      <w:r w:rsidRPr="00DB1ACA">
        <w:rPr>
          <w:rFonts w:ascii="Times New Roman" w:eastAsia="Times New Roman" w:hAnsi="Times New Roman" w:cs="Times New Roman"/>
        </w:rPr>
        <w:t xml:space="preserve"> </w:t>
      </w:r>
      <w:r w:rsidRPr="00DB1ACA">
        <w:rPr>
          <w:rFonts w:ascii="Times New Roman" w:eastAsia="Times New Roman" w:hAnsi="Times New Roman" w:cs="Times New Roman"/>
          <w:noProof/>
        </w:rPr>
        <w:t>(Johnson &amp; Potemra, 2011)</w:t>
      </w:r>
      <w:r w:rsidRPr="00DB1ACA">
        <w:rPr>
          <w:rFonts w:ascii="Times New Roman" w:eastAsia="Times New Roman" w:hAnsi="Times New Roman" w:cs="Times New Roman"/>
        </w:rPr>
        <w:t>.</w:t>
      </w:r>
    </w:p>
    <w:p w14:paraId="2600DC2D" w14:textId="157FD8DE"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Three receivers were deployed from the R/V Ho’okele in 300 m depth. Receivers were suspended 1, 15 and 30 m from the seafloor</w:t>
      </w:r>
      <w:r w:rsidR="00200367" w:rsidRPr="00DB1ACA">
        <w:rPr>
          <w:rFonts w:ascii="Times New Roman" w:eastAsia="Times New Roman" w:hAnsi="Times New Roman" w:cs="Times New Roman"/>
        </w:rPr>
        <w:t xml:space="preserve"> on a single mooring</w:t>
      </w:r>
      <w:r w:rsidRPr="00DB1ACA">
        <w:rPr>
          <w:rFonts w:ascii="Times New Roman" w:eastAsia="Times New Roman" w:hAnsi="Times New Roman" w:cs="Times New Roman"/>
        </w:rPr>
        <w:t xml:space="preserve"> using trawling floats, 80 kg of concrete, a polypropylene line, and an acoustic release (LRT, Sonardyne, Yateley, UK). Acoustic tags were moored in a similar manner at </w:t>
      </w:r>
      <w:r w:rsidR="00200367" w:rsidRPr="00DB1ACA">
        <w:rPr>
          <w:rFonts w:ascii="Times New Roman" w:eastAsia="Times New Roman" w:hAnsi="Times New Roman" w:cs="Times New Roman"/>
        </w:rPr>
        <w:t>1 and</w:t>
      </w:r>
      <w:r w:rsidRPr="00DB1ACA">
        <w:rPr>
          <w:rFonts w:ascii="Times New Roman" w:eastAsia="Times New Roman" w:hAnsi="Times New Roman" w:cs="Times New Roman"/>
        </w:rPr>
        <w:t xml:space="preserve"> 15 m above the seafloor at ranges spaced by approximately 200 m from 0 to 1000 m</w:t>
      </w:r>
      <w:r w:rsidR="009449D5" w:rsidRPr="00DB1ACA">
        <w:rPr>
          <w:rFonts w:ascii="Times New Roman" w:eastAsia="Times New Roman" w:hAnsi="Times New Roman" w:cs="Times New Roman"/>
        </w:rPr>
        <w:t xml:space="preserve"> (Fig. 6A)</w:t>
      </w:r>
      <w:r w:rsidRPr="00DB1ACA">
        <w:rPr>
          <w:rFonts w:ascii="Times New Roman" w:eastAsia="Times New Roman" w:hAnsi="Times New Roman" w:cs="Times New Roman"/>
        </w:rPr>
        <w:t>. Equipment was recovered 13 days after deployment by activating the acoustic releases. Due to a battery failure in the receiver positioned 15 m of</w:t>
      </w:r>
      <w:r w:rsidR="00533578" w:rsidRPr="00DB1ACA">
        <w:rPr>
          <w:rFonts w:ascii="Times New Roman" w:eastAsia="Times New Roman" w:hAnsi="Times New Roman" w:cs="Times New Roman"/>
        </w:rPr>
        <w:t xml:space="preserve">f the seafloor, only data from </w:t>
      </w:r>
      <w:r w:rsidRPr="00DB1ACA">
        <w:rPr>
          <w:rFonts w:ascii="Times New Roman" w:eastAsia="Times New Roman" w:hAnsi="Times New Roman" w:cs="Times New Roman"/>
        </w:rPr>
        <w:t>the receivers positioned 1 m and 30 m above th</w:t>
      </w:r>
      <w:r w:rsidR="000275DF" w:rsidRPr="00DB1ACA">
        <w:rPr>
          <w:rFonts w:ascii="Times New Roman" w:eastAsia="Times New Roman" w:hAnsi="Times New Roman" w:cs="Times New Roman"/>
        </w:rPr>
        <w:t>e seafloor was recovered</w:t>
      </w:r>
      <w:r w:rsidR="009449D5" w:rsidRPr="00DB1ACA">
        <w:rPr>
          <w:rFonts w:ascii="Times New Roman" w:eastAsia="Times New Roman" w:hAnsi="Times New Roman" w:cs="Times New Roman"/>
        </w:rPr>
        <w:t>.</w:t>
      </w:r>
      <w:r w:rsidR="000275DF" w:rsidRPr="00DB1ACA">
        <w:rPr>
          <w:rFonts w:ascii="Times New Roman" w:eastAsia="Times New Roman" w:hAnsi="Times New Roman" w:cs="Times New Roman"/>
        </w:rPr>
        <w:t xml:space="preserve"> </w:t>
      </w:r>
    </w:p>
    <w:p w14:paraId="72828928" w14:textId="6088D581"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A transmission’s detection probability across all </w:t>
      </w:r>
      <w:r w:rsidR="00BB2A96" w:rsidRPr="00DB1ACA">
        <w:rPr>
          <w:rFonts w:ascii="Times New Roman" w:eastAsia="Times New Roman" w:hAnsi="Times New Roman" w:cs="Times New Roman"/>
        </w:rPr>
        <w:t>the full range</w:t>
      </w:r>
      <w:r w:rsidRPr="00DB1ACA">
        <w:rPr>
          <w:rFonts w:ascii="Times New Roman" w:eastAsia="Times New Roman" w:hAnsi="Times New Roman" w:cs="Times New Roman"/>
        </w:rPr>
        <w:t xml:space="preserve"> </w:t>
      </w:r>
      <w:r w:rsidR="00BB2A96" w:rsidRPr="00DB1ACA">
        <w:rPr>
          <w:rFonts w:ascii="Times New Roman" w:eastAsia="Times New Roman" w:hAnsi="Times New Roman" w:cs="Times New Roman"/>
        </w:rPr>
        <w:t xml:space="preserve">of the study </w:t>
      </w:r>
      <w:r w:rsidRPr="00DB1ACA">
        <w:rPr>
          <w:rFonts w:ascii="Times New Roman" w:eastAsia="Times New Roman" w:hAnsi="Times New Roman" w:cs="Times New Roman"/>
        </w:rPr>
        <w:t xml:space="preserve">was estimated </w:t>
      </w:r>
      <w:r w:rsidR="00BB2A96" w:rsidRPr="00DB1ACA">
        <w:rPr>
          <w:rFonts w:ascii="Times New Roman" w:eastAsia="Times New Roman" w:hAnsi="Times New Roman" w:cs="Times New Roman"/>
        </w:rPr>
        <w:t>using a generalized additive model (GAM)</w:t>
      </w:r>
      <w:r w:rsidRPr="00DB1ACA">
        <w:rPr>
          <w:rFonts w:ascii="Times New Roman" w:eastAsia="Times New Roman" w:hAnsi="Times New Roman" w:cs="Times New Roman"/>
        </w:rPr>
        <w:t xml:space="preserve"> to</w:t>
      </w:r>
      <w:r w:rsidR="00BB2A96" w:rsidRPr="00DB1ACA">
        <w:rPr>
          <w:rFonts w:ascii="Times New Roman" w:eastAsia="Times New Roman" w:hAnsi="Times New Roman" w:cs="Times New Roman"/>
        </w:rPr>
        <w:t xml:space="preserve"> explain </w:t>
      </w:r>
      <w:r w:rsidRPr="00DB1ACA">
        <w:rPr>
          <w:rFonts w:ascii="Times New Roman" w:eastAsia="Times New Roman" w:hAnsi="Times New Roman" w:cs="Times New Roman"/>
        </w:rPr>
        <w:t xml:space="preserve">the number of hourly </w:t>
      </w:r>
      <w:r w:rsidR="00533578" w:rsidRPr="00DB1ACA">
        <w:rPr>
          <w:rFonts w:ascii="Times New Roman" w:eastAsia="Times New Roman" w:hAnsi="Times New Roman" w:cs="Times New Roman"/>
        </w:rPr>
        <w:t>transmissions detected</w:t>
      </w:r>
      <w:r w:rsidRPr="00DB1ACA">
        <w:rPr>
          <w:rFonts w:ascii="Times New Roman" w:eastAsia="Times New Roman" w:hAnsi="Times New Roman" w:cs="Times New Roman"/>
        </w:rPr>
        <w:t xml:space="preserve"> for each tag an</w:t>
      </w:r>
      <w:r w:rsidR="00BB2A96" w:rsidRPr="00DB1ACA">
        <w:rPr>
          <w:rFonts w:ascii="Times New Roman" w:eastAsia="Times New Roman" w:hAnsi="Times New Roman" w:cs="Times New Roman"/>
        </w:rPr>
        <w:t>d receiver pair as a function of</w:t>
      </w:r>
      <w:r w:rsidRPr="00DB1ACA">
        <w:rPr>
          <w:rFonts w:ascii="Times New Roman" w:eastAsia="Times New Roman" w:hAnsi="Times New Roman" w:cs="Times New Roman"/>
        </w:rPr>
        <w:t xml:space="preserve"> the distance between tags and receivers and the height of the receiver relative to the seafloor</w:t>
      </w:r>
      <w:r w:rsidR="00200367" w:rsidRPr="00DB1ACA">
        <w:rPr>
          <w:rFonts w:ascii="Times New Roman" w:eastAsia="Times New Roman" w:hAnsi="Times New Roman" w:cs="Times New Roman"/>
        </w:rPr>
        <w:t>, as well as a number of random factors identified by other studies to affect detection distance,</w:t>
      </w:r>
      <w:r w:rsidRPr="00DB1ACA">
        <w:rPr>
          <w:rFonts w:ascii="Times New Roman" w:eastAsia="Times New Roman" w:hAnsi="Times New Roman" w:cs="Times New Roman"/>
        </w:rPr>
        <w:t xml:space="preserve"> using a Poisson distribution</w:t>
      </w:r>
      <w:ins w:id="135" w:author="Stephen Scherrer" w:date="2017-11-21T14:15:00Z">
        <w:r w:rsidR="00122709" w:rsidRPr="00CF2D13">
          <w:rPr>
            <w:rFonts w:ascii="Times New Roman" w:eastAsia="Times New Roman" w:hAnsi="Times New Roman" w:cs="Times New Roman"/>
          </w:rPr>
          <w:t xml:space="preserve"> to model the error distribution</w:t>
        </w:r>
        <w:r w:rsidRPr="00CF2D13">
          <w:rPr>
            <w:rFonts w:ascii="Times New Roman" w:eastAsia="Times New Roman" w:hAnsi="Times New Roman" w:cs="Times New Roman"/>
          </w:rPr>
          <w:t>.</w:t>
        </w:r>
      </w:ins>
      <w:del w:id="136" w:author="Stephen Scherrer" w:date="2017-11-21T14:15:00Z">
        <w:r w:rsidRPr="00DB1ACA">
          <w:rPr>
            <w:rFonts w:ascii="Times New Roman" w:eastAsia="Times New Roman" w:hAnsi="Times New Roman" w:cs="Times New Roman"/>
          </w:rPr>
          <w:delText>.</w:delText>
        </w:r>
      </w:del>
      <w:r w:rsidR="00200367" w:rsidRPr="00DB1ACA">
        <w:rPr>
          <w:rFonts w:ascii="Times New Roman" w:eastAsia="Times New Roman" w:hAnsi="Times New Roman" w:cs="Times New Roman"/>
        </w:rPr>
        <w:t xml:space="preserve"> Random effect variables included mean hourly wind speed and mean hourly wind gust (from NOAA buoy #161234), and hourly tide height and hourly tide direction data (from NOAA tide station #1612340) and finally diurnal period, with periods divided into day (6 am to 6 pm) or night (6 pm to 6 </w:t>
      </w:r>
      <w:r w:rsidR="00200367" w:rsidRPr="00DB1ACA">
        <w:rPr>
          <w:rFonts w:ascii="Times New Roman" w:eastAsia="Times New Roman" w:hAnsi="Times New Roman" w:cs="Times New Roman"/>
        </w:rPr>
        <w:lastRenderedPageBreak/>
        <w:t>am).</w:t>
      </w:r>
      <w:r w:rsidRPr="00DB1ACA">
        <w:rPr>
          <w:rFonts w:ascii="Times New Roman" w:eastAsia="Times New Roman" w:hAnsi="Times New Roman" w:cs="Times New Roman"/>
        </w:rPr>
        <w:t xml:space="preserve"> </w:t>
      </w:r>
      <w:r w:rsidR="00BB2A96" w:rsidRPr="00DB1ACA">
        <w:rPr>
          <w:rFonts w:ascii="Times New Roman" w:eastAsia="Times New Roman" w:hAnsi="Times New Roman" w:cs="Times New Roman"/>
        </w:rPr>
        <w:t xml:space="preserve">GAMs were fit using the Mixed </w:t>
      </w:r>
      <w:ins w:id="137" w:author="Stephen Scherrer" w:date="2017-11-21T14:15:00Z">
        <w:r w:rsidR="00122709" w:rsidRPr="00CF2D13">
          <w:rPr>
            <w:rFonts w:ascii="Times New Roman" w:eastAsia="Times New Roman" w:hAnsi="Times New Roman" w:cs="Times New Roman"/>
          </w:rPr>
          <w:t>GAM</w:t>
        </w:r>
      </w:ins>
      <w:del w:id="138" w:author="Stephen Scherrer" w:date="2017-11-21T14:15:00Z">
        <w:r w:rsidR="00BB2A96" w:rsidRPr="00DB1ACA">
          <w:rPr>
            <w:rFonts w:ascii="Times New Roman" w:eastAsia="Times New Roman" w:hAnsi="Times New Roman" w:cs="Times New Roman"/>
          </w:rPr>
          <w:delText>Gam</w:delText>
        </w:r>
      </w:del>
      <w:r w:rsidR="00BB2A96" w:rsidRPr="00DB1ACA">
        <w:rPr>
          <w:rFonts w:ascii="Times New Roman" w:eastAsia="Times New Roman" w:hAnsi="Times New Roman" w:cs="Times New Roman"/>
        </w:rPr>
        <w:t xml:space="preserve"> Computational Vehicle (mgcv) package in R </w:t>
      </w:r>
      <w:r w:rsidR="00BB2A96" w:rsidRPr="00DB1ACA">
        <w:rPr>
          <w:rFonts w:ascii="Times New Roman" w:eastAsia="Times New Roman" w:hAnsi="Times New Roman" w:cs="Times New Roman"/>
          <w:noProof/>
        </w:rPr>
        <w:t>(Wood, 2011)</w:t>
      </w:r>
      <w:r w:rsidR="00BB2A96" w:rsidRPr="00DB1ACA">
        <w:rPr>
          <w:rFonts w:ascii="Times New Roman" w:eastAsia="Times New Roman" w:hAnsi="Times New Roman" w:cs="Times New Roman"/>
        </w:rPr>
        <w:t xml:space="preserve">. </w:t>
      </w:r>
      <w:r w:rsidR="00533578" w:rsidRPr="00DB1ACA">
        <w:rPr>
          <w:rFonts w:ascii="Times New Roman" w:eastAsia="Times New Roman" w:hAnsi="Times New Roman" w:cs="Times New Roman"/>
        </w:rPr>
        <w:t xml:space="preserve">From GAM results, the number of transmissions detected </w:t>
      </w:r>
      <w:r w:rsidR="00200367" w:rsidRPr="00DB1ACA">
        <w:rPr>
          <w:rFonts w:ascii="Times New Roman" w:eastAsia="Times New Roman" w:hAnsi="Times New Roman" w:cs="Times New Roman"/>
        </w:rPr>
        <w:t xml:space="preserve">was predicted </w:t>
      </w:r>
      <w:r w:rsidR="00533578" w:rsidRPr="00DB1ACA">
        <w:rPr>
          <w:rFonts w:ascii="Times New Roman" w:eastAsia="Times New Roman" w:hAnsi="Times New Roman" w:cs="Times New Roman"/>
        </w:rPr>
        <w:t xml:space="preserve">for </w:t>
      </w:r>
      <w:r w:rsidR="00200367" w:rsidRPr="00DB1ACA">
        <w:rPr>
          <w:rFonts w:ascii="Times New Roman" w:eastAsia="Times New Roman" w:hAnsi="Times New Roman" w:cs="Times New Roman"/>
        </w:rPr>
        <w:t xml:space="preserve">all </w:t>
      </w:r>
      <w:r w:rsidR="00533578" w:rsidRPr="00DB1ACA">
        <w:rPr>
          <w:rFonts w:ascii="Times New Roman" w:eastAsia="Times New Roman" w:hAnsi="Times New Roman" w:cs="Times New Roman"/>
        </w:rPr>
        <w:t xml:space="preserve">distances </w:t>
      </w:r>
      <w:r w:rsidR="00200367" w:rsidRPr="00DB1ACA">
        <w:rPr>
          <w:rFonts w:ascii="Times New Roman" w:eastAsia="Times New Roman" w:hAnsi="Times New Roman" w:cs="Times New Roman"/>
        </w:rPr>
        <w:t>up to the maximum</w:t>
      </w:r>
      <w:r w:rsidR="00533578" w:rsidRPr="00DB1ACA">
        <w:rPr>
          <w:rFonts w:ascii="Times New Roman" w:eastAsia="Times New Roman" w:hAnsi="Times New Roman" w:cs="Times New Roman"/>
        </w:rPr>
        <w:t xml:space="preserve"> tag </w:t>
      </w:r>
      <w:r w:rsidR="00200367" w:rsidRPr="00DB1ACA">
        <w:rPr>
          <w:rFonts w:ascii="Times New Roman" w:eastAsia="Times New Roman" w:hAnsi="Times New Roman" w:cs="Times New Roman"/>
        </w:rPr>
        <w:t>range in 1 m increments</w:t>
      </w:r>
      <w:r w:rsidR="00BB2A96" w:rsidRPr="00DB1ACA">
        <w:rPr>
          <w:rFonts w:ascii="Times New Roman" w:eastAsia="Times New Roman" w:hAnsi="Times New Roman" w:cs="Times New Roman"/>
        </w:rPr>
        <w:t xml:space="preserve"> </w:t>
      </w:r>
      <w:r w:rsidR="00533578" w:rsidRPr="00DB1ACA">
        <w:rPr>
          <w:rFonts w:ascii="Times New Roman" w:eastAsia="Times New Roman" w:hAnsi="Times New Roman" w:cs="Times New Roman"/>
        </w:rPr>
        <w:t>and</w:t>
      </w:r>
      <w:r w:rsidR="00200367" w:rsidRPr="00DB1ACA">
        <w:rPr>
          <w:rFonts w:ascii="Times New Roman" w:eastAsia="Times New Roman" w:hAnsi="Times New Roman" w:cs="Times New Roman"/>
        </w:rPr>
        <w:t xml:space="preserve"> then</w:t>
      </w:r>
      <w:r w:rsidR="00533578" w:rsidRPr="00DB1ACA">
        <w:rPr>
          <w:rFonts w:ascii="Times New Roman" w:eastAsia="Times New Roman" w:hAnsi="Times New Roman" w:cs="Times New Roman"/>
        </w:rPr>
        <w:t xml:space="preserve"> </w:t>
      </w:r>
      <w:r w:rsidR="00BB2A96" w:rsidRPr="00DB1ACA">
        <w:rPr>
          <w:rFonts w:ascii="Times New Roman" w:eastAsia="Times New Roman" w:hAnsi="Times New Roman" w:cs="Times New Roman"/>
        </w:rPr>
        <w:t xml:space="preserve">used to determine AMDR and the extent of the area </w:t>
      </w:r>
      <w:r w:rsidR="00D12988" w:rsidRPr="00DB1ACA">
        <w:rPr>
          <w:rFonts w:ascii="Times New Roman" w:eastAsia="Times New Roman" w:hAnsi="Times New Roman" w:cs="Times New Roman"/>
        </w:rPr>
        <w:t>from</w:t>
      </w:r>
      <w:r w:rsidR="00BB2A96" w:rsidRPr="00DB1ACA">
        <w:rPr>
          <w:rFonts w:ascii="Times New Roman" w:eastAsia="Times New Roman" w:hAnsi="Times New Roman" w:cs="Times New Roman"/>
        </w:rPr>
        <w:t xml:space="preserve"> the receiver affected by CPDI. </w:t>
      </w:r>
      <w:r w:rsidR="00200367" w:rsidRPr="00DB1ACA">
        <w:rPr>
          <w:rFonts w:ascii="Times New Roman" w:eastAsia="Times New Roman" w:hAnsi="Times New Roman" w:cs="Times New Roman"/>
        </w:rPr>
        <w:t>The distance variable was fit with a</w:t>
      </w:r>
      <w:r w:rsidRPr="00DB1ACA">
        <w:rPr>
          <w:rFonts w:ascii="Times New Roman" w:eastAsia="Times New Roman" w:hAnsi="Times New Roman" w:cs="Times New Roman"/>
        </w:rPr>
        <w:t xml:space="preserve"> penalized regression spline smoother</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selected to reduce the potential of over fitting the data when estimating </w:t>
      </w:r>
      <w:r w:rsidR="00D12988" w:rsidRPr="00DB1ACA">
        <w:rPr>
          <w:rFonts w:ascii="Times New Roman" w:eastAsia="Times New Roman" w:hAnsi="Times New Roman" w:cs="Times New Roman"/>
        </w:rPr>
        <w:t xml:space="preserve">the number of detections </w:t>
      </w:r>
      <w:r w:rsidRPr="00DB1ACA">
        <w:rPr>
          <w:rFonts w:ascii="Times New Roman" w:eastAsia="Times New Roman" w:hAnsi="Times New Roman" w:cs="Times New Roman"/>
        </w:rPr>
        <w:t>between sample</w:t>
      </w:r>
      <w:r w:rsidR="00BB2A96" w:rsidRPr="00DB1ACA">
        <w:rPr>
          <w:rFonts w:ascii="Times New Roman" w:eastAsia="Times New Roman" w:hAnsi="Times New Roman" w:cs="Times New Roman"/>
        </w:rPr>
        <w:t>d ranges</w:t>
      </w:r>
      <w:r w:rsidRPr="00DB1ACA">
        <w:rPr>
          <w:rFonts w:ascii="Times New Roman" w:eastAsia="Times New Roman" w:hAnsi="Times New Roman" w:cs="Times New Roman"/>
        </w:rPr>
        <w:t xml:space="preserve">. The largest appropriate basis dimension, 6, was selected for the smoother argument to minimize </w:t>
      </w:r>
      <w:r w:rsidR="00200367" w:rsidRPr="00DB1ACA">
        <w:rPr>
          <w:rFonts w:ascii="Times New Roman" w:eastAsia="Times New Roman" w:hAnsi="Times New Roman" w:cs="Times New Roman"/>
        </w:rPr>
        <w:t xml:space="preserve">the </w:t>
      </w:r>
      <w:r w:rsidRPr="00DB1ACA">
        <w:rPr>
          <w:rFonts w:ascii="Times New Roman" w:eastAsia="Times New Roman" w:hAnsi="Times New Roman" w:cs="Times New Roman"/>
        </w:rPr>
        <w:t xml:space="preserve">under fitting </w:t>
      </w:r>
      <w:r w:rsidR="00200367" w:rsidRPr="00DB1ACA">
        <w:rPr>
          <w:rFonts w:ascii="Times New Roman" w:eastAsia="Times New Roman" w:hAnsi="Times New Roman" w:cs="Times New Roman"/>
        </w:rPr>
        <w:t>b</w:t>
      </w:r>
      <w:ins w:id="139" w:author="Stephen Scherrer" w:date="2017-11-21T14:15:00Z">
        <w:r w:rsidR="00200367" w:rsidRPr="00CF2D13">
          <w:rPr>
            <w:rFonts w:ascii="Times New Roman" w:eastAsia="Times New Roman" w:hAnsi="Times New Roman" w:cs="Times New Roman"/>
          </w:rPr>
          <w:t>i</w:t>
        </w:r>
      </w:ins>
      <w:r w:rsidR="00200367" w:rsidRPr="00DB1ACA">
        <w:rPr>
          <w:rFonts w:ascii="Times New Roman" w:eastAsia="Times New Roman" w:hAnsi="Times New Roman" w:cs="Times New Roman"/>
        </w:rPr>
        <w:t>a</w:t>
      </w:r>
      <w:del w:id="140" w:author="Stephen Scherrer" w:date="2017-11-21T14:15:00Z">
        <w:r w:rsidR="00200367" w:rsidRPr="00DB1ACA">
          <w:rPr>
            <w:rFonts w:ascii="Times New Roman" w:eastAsia="Times New Roman" w:hAnsi="Times New Roman" w:cs="Times New Roman"/>
          </w:rPr>
          <w:delText>i</w:delText>
        </w:r>
      </w:del>
      <w:r w:rsidR="00200367" w:rsidRPr="00DB1ACA">
        <w:rPr>
          <w:rFonts w:ascii="Times New Roman" w:eastAsia="Times New Roman" w:hAnsi="Times New Roman" w:cs="Times New Roman"/>
        </w:rPr>
        <w:t xml:space="preserve">s </w:t>
      </w:r>
      <w:r w:rsidRPr="00DB1ACA">
        <w:rPr>
          <w:rFonts w:ascii="Times New Roman" w:eastAsia="Times New Roman" w:hAnsi="Times New Roman" w:cs="Times New Roman"/>
        </w:rPr>
        <w:t>of the region</w:t>
      </w:r>
      <w:r w:rsidR="00286EC5" w:rsidRPr="00DB1ACA">
        <w:rPr>
          <w:rFonts w:ascii="Times New Roman" w:eastAsia="Times New Roman" w:hAnsi="Times New Roman" w:cs="Times New Roman"/>
        </w:rPr>
        <w:t xml:space="preserve"> closest to the receiver, where CPDI has the potential to occur,</w:t>
      </w:r>
      <w:r w:rsidRPr="00DB1ACA">
        <w:rPr>
          <w:rFonts w:ascii="Times New Roman" w:eastAsia="Times New Roman" w:hAnsi="Times New Roman" w:cs="Times New Roman"/>
        </w:rPr>
        <w:t xml:space="preserve"> </w:t>
      </w:r>
      <w:r w:rsidR="00286EC5" w:rsidRPr="00DB1ACA">
        <w:rPr>
          <w:rFonts w:ascii="Times New Roman" w:eastAsia="Times New Roman" w:hAnsi="Times New Roman" w:cs="Times New Roman"/>
        </w:rPr>
        <w:t xml:space="preserve">by </w:t>
      </w:r>
      <w:r w:rsidR="00D12988" w:rsidRPr="00DB1ACA">
        <w:rPr>
          <w:rFonts w:ascii="Times New Roman" w:eastAsia="Times New Roman" w:hAnsi="Times New Roman" w:cs="Times New Roman"/>
        </w:rPr>
        <w:t>detections</w:t>
      </w:r>
      <w:r w:rsidR="00286EC5" w:rsidRPr="00DB1ACA">
        <w:rPr>
          <w:rFonts w:ascii="Times New Roman" w:eastAsia="Times New Roman" w:hAnsi="Times New Roman" w:cs="Times New Roman"/>
        </w:rPr>
        <w:t xml:space="preserve"> from tags at ranges</w:t>
      </w:r>
      <w:r w:rsidRPr="00DB1ACA">
        <w:rPr>
          <w:rFonts w:ascii="Times New Roman" w:eastAsia="Times New Roman" w:hAnsi="Times New Roman" w:cs="Times New Roman"/>
        </w:rPr>
        <w:t xml:space="preserve"> </w:t>
      </w:r>
      <w:r w:rsidR="00D12988" w:rsidRPr="00DB1ACA">
        <w:rPr>
          <w:rFonts w:ascii="Times New Roman" w:eastAsia="Times New Roman" w:hAnsi="Times New Roman" w:cs="Times New Roman"/>
        </w:rPr>
        <w:t>unaffected by CPDI</w:t>
      </w:r>
      <w:r w:rsidR="00286EC5" w:rsidRPr="00DB1ACA">
        <w:rPr>
          <w:rFonts w:ascii="Times New Roman" w:eastAsia="Times New Roman" w:hAnsi="Times New Roman" w:cs="Times New Roman"/>
        </w:rPr>
        <w:t>.</w:t>
      </w:r>
      <w:r w:rsidRPr="00DB1ACA">
        <w:rPr>
          <w:rFonts w:ascii="Times New Roman" w:eastAsia="Times New Roman" w:hAnsi="Times New Roman" w:cs="Times New Roman"/>
        </w:rPr>
        <w:t xml:space="preserve"> All random effects were</w:t>
      </w:r>
      <w:r w:rsidRPr="00DB1ACA">
        <w:rPr>
          <w:rStyle w:val="CommentReference"/>
          <w:rFonts w:ascii="Times New Roman" w:eastAsia="Times New Roman" w:hAnsi="Times New Roman"/>
          <w:sz w:val="24"/>
          <w:szCs w:val="24"/>
        </w:rPr>
        <w:t xml:space="preserve"> </w:t>
      </w:r>
      <w:r w:rsidRPr="00DB1ACA">
        <w:rPr>
          <w:rFonts w:ascii="Times New Roman" w:eastAsia="Times New Roman" w:hAnsi="Times New Roman" w:cs="Times New Roman"/>
        </w:rPr>
        <w:t xml:space="preserve">fit with a ridge penalized smoother and </w:t>
      </w:r>
      <w:r w:rsidR="00286EC5" w:rsidRPr="00DB1ACA">
        <w:rPr>
          <w:rFonts w:ascii="Times New Roman" w:eastAsia="Times New Roman" w:hAnsi="Times New Roman" w:cs="Times New Roman"/>
        </w:rPr>
        <w:t>the value of the basis term for each</w:t>
      </w:r>
      <w:del w:id="141" w:author="Stephen Scherrer" w:date="2017-11-21T14:15:00Z">
        <w:r w:rsidR="00286EC5" w:rsidRPr="00DB1ACA">
          <w:rPr>
            <w:rFonts w:ascii="Times New Roman" w:eastAsia="Times New Roman" w:hAnsi="Times New Roman" w:cs="Times New Roman"/>
          </w:rPr>
          <w:delText>,</w:delText>
        </w:r>
      </w:del>
      <w:r w:rsidR="00286EC5" w:rsidRPr="00DB1ACA">
        <w:rPr>
          <w:rFonts w:ascii="Times New Roman" w:eastAsia="Times New Roman" w:hAnsi="Times New Roman" w:cs="Times New Roman"/>
        </w:rPr>
        <w:t xml:space="preserve"> assessed for statistical appropriateness</w:t>
      </w:r>
      <w:r w:rsidRPr="00DB1ACA">
        <w:rPr>
          <w:rFonts w:ascii="Times New Roman" w:eastAsia="Times New Roman" w:hAnsi="Times New Roman" w:cs="Times New Roman"/>
        </w:rPr>
        <w:t>.</w:t>
      </w:r>
      <w:r w:rsidR="00533578" w:rsidRPr="00DB1ACA">
        <w:rPr>
          <w:rFonts w:ascii="Times New Roman" w:eastAsia="Times New Roman" w:hAnsi="Times New Roman" w:cs="Times New Roman"/>
        </w:rPr>
        <w:t xml:space="preserve"> </w:t>
      </w:r>
    </w:p>
    <w:p w14:paraId="14D4B2E1" w14:textId="26A528AC"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From the resulting global GAM, candidate GAMs consisting of all possible permutations of independent explanatory variables were compared to determine the best fit models using Akaike’s information criterion (AIC). Candidate </w:t>
      </w:r>
      <w:r w:rsidR="00200367" w:rsidRPr="00DB1ACA">
        <w:rPr>
          <w:rFonts w:ascii="Times New Roman" w:eastAsia="Times New Roman" w:hAnsi="Times New Roman" w:cs="Times New Roman"/>
        </w:rPr>
        <w:t xml:space="preserve">models </w:t>
      </w:r>
      <w:r w:rsidRPr="00DB1ACA">
        <w:rPr>
          <w:rFonts w:ascii="Times New Roman" w:eastAsia="Times New Roman" w:hAnsi="Times New Roman" w:cs="Times New Roman"/>
        </w:rPr>
        <w:t xml:space="preserve">within two </w:t>
      </w:r>
      <w:r w:rsidR="00200367" w:rsidRPr="00DB1ACA">
        <w:rPr>
          <w:rFonts w:ascii="Times New Roman" w:eastAsia="Times New Roman" w:hAnsi="Times New Roman" w:cs="Times New Roman"/>
        </w:rPr>
        <w:t xml:space="preserve">AIC </w:t>
      </w:r>
      <w:r w:rsidRPr="00DB1ACA">
        <w:rPr>
          <w:rFonts w:ascii="Times New Roman" w:eastAsia="Times New Roman" w:hAnsi="Times New Roman" w:cs="Times New Roman"/>
        </w:rPr>
        <w:t xml:space="preserve">units of the best fit GAM were used to estimate AMDR and CPDI extent. </w:t>
      </w:r>
      <w:r w:rsidR="00200367" w:rsidRPr="00DB1ACA">
        <w:rPr>
          <w:rFonts w:ascii="Times New Roman" w:eastAsia="Times New Roman" w:hAnsi="Times New Roman" w:cs="Times New Roman"/>
        </w:rPr>
        <w:t>The number of expected hourly detections</w:t>
      </w:r>
      <w:r w:rsidRPr="00DB1ACA">
        <w:rPr>
          <w:rFonts w:ascii="Times New Roman" w:eastAsia="Times New Roman" w:hAnsi="Times New Roman" w:cs="Times New Roman"/>
        </w:rPr>
        <w:t xml:space="preserve"> across the range of potential tag locations for each combination of explanatory factors were </w:t>
      </w:r>
      <w:r w:rsidR="00200367" w:rsidRPr="00DB1ACA">
        <w:rPr>
          <w:rFonts w:ascii="Times New Roman" w:eastAsia="Times New Roman" w:hAnsi="Times New Roman" w:cs="Times New Roman"/>
        </w:rPr>
        <w:t xml:space="preserve">predicted using </w:t>
      </w:r>
      <w:r w:rsidRPr="00DB1ACA">
        <w:rPr>
          <w:rFonts w:ascii="Times New Roman" w:eastAsia="Times New Roman" w:hAnsi="Times New Roman" w:cs="Times New Roman"/>
        </w:rPr>
        <w:t xml:space="preserve">each GAM </w:t>
      </w:r>
      <w:r w:rsidR="00200367" w:rsidRPr="00DB1ACA">
        <w:rPr>
          <w:rFonts w:ascii="Times New Roman" w:eastAsia="Times New Roman" w:hAnsi="Times New Roman" w:cs="Times New Roman"/>
        </w:rPr>
        <w:t>for</w:t>
      </w:r>
      <w:r w:rsidRPr="00DB1ACA">
        <w:rPr>
          <w:rFonts w:ascii="Times New Roman" w:eastAsia="Times New Roman" w:hAnsi="Times New Roman" w:cs="Times New Roman"/>
        </w:rPr>
        <w:t xml:space="preserve"> median values for wind speed, wind gust, water level</w:t>
      </w:r>
      <w:r w:rsidR="00200367" w:rsidRPr="00DB1ACA">
        <w:rPr>
          <w:rFonts w:ascii="Times New Roman" w:eastAsia="Times New Roman" w:hAnsi="Times New Roman" w:cs="Times New Roman"/>
        </w:rPr>
        <w:t>, and incoming/outgoing tides during both day and night periods. Predicted hourly detections</w:t>
      </w:r>
      <w:r w:rsidRPr="00DB1ACA">
        <w:rPr>
          <w:rFonts w:ascii="Times New Roman" w:eastAsia="Times New Roman" w:hAnsi="Times New Roman" w:cs="Times New Roman"/>
        </w:rPr>
        <w:t xml:space="preserve"> were </w:t>
      </w:r>
      <w:r w:rsidR="00200367" w:rsidRPr="00DB1ACA">
        <w:rPr>
          <w:rFonts w:ascii="Times New Roman" w:eastAsia="Times New Roman" w:hAnsi="Times New Roman" w:cs="Times New Roman"/>
        </w:rPr>
        <w:t xml:space="preserve">then </w:t>
      </w:r>
      <w:r w:rsidRPr="00DB1ACA">
        <w:rPr>
          <w:rFonts w:ascii="Times New Roman" w:eastAsia="Times New Roman" w:hAnsi="Times New Roman" w:cs="Times New Roman"/>
        </w:rPr>
        <w:t xml:space="preserve">used to determine AMDR and presence/extent of CPDI. AMDR was defined as the distance at which the </w:t>
      </w:r>
      <w:r w:rsidR="00200367" w:rsidRPr="00DB1ACA">
        <w:rPr>
          <w:rFonts w:ascii="Times New Roman" w:eastAsia="Times New Roman" w:hAnsi="Times New Roman" w:cs="Times New Roman"/>
        </w:rPr>
        <w:t>number of predicted detections</w:t>
      </w:r>
      <w:r w:rsidR="00714012" w:rsidRPr="00DB1ACA">
        <w:rPr>
          <w:rFonts w:ascii="Times New Roman" w:eastAsia="Times New Roman" w:hAnsi="Times New Roman" w:cs="Times New Roman"/>
        </w:rPr>
        <w:t xml:space="preserve"> </w:t>
      </w:r>
      <w:r w:rsidRPr="00DB1ACA">
        <w:rPr>
          <w:rFonts w:ascii="Times New Roman" w:eastAsia="Times New Roman" w:hAnsi="Times New Roman" w:cs="Times New Roman"/>
        </w:rPr>
        <w:t>fell below a threshold</w:t>
      </w:r>
      <w:r w:rsidR="00200367" w:rsidRPr="00DB1ACA">
        <w:rPr>
          <w:rFonts w:ascii="Times New Roman" w:eastAsia="Times New Roman" w:hAnsi="Times New Roman" w:cs="Times New Roman"/>
        </w:rPr>
        <w:t xml:space="preserve"> of 5% of detections sent</w:t>
      </w:r>
      <w:r w:rsidR="00714012" w:rsidRPr="00DB1ACA">
        <w:rPr>
          <w:rFonts w:ascii="Times New Roman" w:eastAsia="Times New Roman" w:hAnsi="Times New Roman" w:cs="Times New Roman"/>
        </w:rPr>
        <w:t xml:space="preserve">. In practice, this occurred when the number of predicted detections per hour was less than three. </w:t>
      </w:r>
      <w:r w:rsidR="00D241F0" w:rsidRPr="00DB1ACA">
        <w:rPr>
          <w:rFonts w:ascii="Times New Roman" w:eastAsia="Times New Roman" w:hAnsi="Times New Roman" w:cs="Times New Roman"/>
        </w:rPr>
        <w:t xml:space="preserve">We then constructed </w:t>
      </w:r>
      <w:r w:rsidR="006234EA" w:rsidRPr="00DB1ACA">
        <w:rPr>
          <w:rFonts w:ascii="Times New Roman" w:eastAsia="Times New Roman" w:hAnsi="Times New Roman" w:cs="Times New Roman"/>
        </w:rPr>
        <w:t xml:space="preserve">a </w:t>
      </w:r>
      <w:r w:rsidR="00535E58" w:rsidRPr="00DB1ACA">
        <w:rPr>
          <w:rFonts w:ascii="Times New Roman" w:eastAsia="Times New Roman" w:hAnsi="Times New Roman" w:cs="Times New Roman"/>
        </w:rPr>
        <w:t>range including standard error</w:t>
      </w:r>
      <w:r w:rsidR="00D241F0" w:rsidRPr="00DB1ACA">
        <w:rPr>
          <w:rFonts w:ascii="Times New Roman" w:eastAsia="Times New Roman" w:hAnsi="Times New Roman" w:cs="Times New Roman"/>
        </w:rPr>
        <w:t xml:space="preserve"> around this value by also predicting the standard error values at each predicted distance and then adding and subtracting the error from our model fit. We then calculated </w:t>
      </w:r>
      <w:r w:rsidR="009F0ECE" w:rsidRPr="00DB1ACA">
        <w:rPr>
          <w:rFonts w:ascii="Times New Roman" w:eastAsia="Times New Roman" w:hAnsi="Times New Roman" w:cs="Times New Roman"/>
        </w:rPr>
        <w:t>a</w:t>
      </w:r>
      <w:r w:rsidR="00D241F0" w:rsidRPr="00DB1ACA">
        <w:rPr>
          <w:rFonts w:ascii="Times New Roman" w:eastAsia="Times New Roman" w:hAnsi="Times New Roman" w:cs="Times New Roman"/>
        </w:rPr>
        <w:t xml:space="preserve"> </w:t>
      </w:r>
      <w:r w:rsidR="00AA759D" w:rsidRPr="00DB1ACA">
        <w:rPr>
          <w:rFonts w:ascii="Times New Roman" w:eastAsia="Times New Roman" w:hAnsi="Times New Roman" w:cs="Times New Roman"/>
        </w:rPr>
        <w:t xml:space="preserve">range </w:t>
      </w:r>
      <w:r w:rsidR="009F0ECE" w:rsidRPr="00DB1ACA">
        <w:rPr>
          <w:rFonts w:ascii="Times New Roman" w:eastAsia="Times New Roman" w:hAnsi="Times New Roman" w:cs="Times New Roman"/>
        </w:rPr>
        <w:t>inclusive of the</w:t>
      </w:r>
      <w:r w:rsidR="00AA759D" w:rsidRPr="00DB1ACA">
        <w:rPr>
          <w:rFonts w:ascii="Times New Roman" w:eastAsia="Times New Roman" w:hAnsi="Times New Roman" w:cs="Times New Roman"/>
        </w:rPr>
        <w:t xml:space="preserve"> standard</w:t>
      </w:r>
      <w:r w:rsidR="00385B1C" w:rsidRPr="00DB1ACA">
        <w:rPr>
          <w:rFonts w:ascii="Times New Roman" w:eastAsia="Times New Roman" w:hAnsi="Times New Roman" w:cs="Times New Roman"/>
        </w:rPr>
        <w:t xml:space="preserve"> error</w:t>
      </w:r>
      <w:r w:rsidR="00D241F0" w:rsidRPr="00DB1ACA">
        <w:rPr>
          <w:rFonts w:ascii="Times New Roman" w:eastAsia="Times New Roman" w:hAnsi="Times New Roman" w:cs="Times New Roman"/>
        </w:rPr>
        <w:t xml:space="preserve"> as the distance where each of our predictions incorporating the error term fell below our 5% threshold</w:t>
      </w:r>
      <w:r w:rsidR="009F0ECE" w:rsidRPr="00DB1ACA">
        <w:rPr>
          <w:rFonts w:ascii="Times New Roman" w:eastAsia="Times New Roman" w:hAnsi="Times New Roman" w:cs="Times New Roman"/>
        </w:rPr>
        <w:t xml:space="preserve"> as a measure of the model’s fit</w:t>
      </w:r>
      <w:r w:rsidR="00D241F0"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CPDI was said to affect the range from the receiver to the distance at which the predicted </w:t>
      </w:r>
      <w:r w:rsidR="00200367" w:rsidRPr="00DB1ACA">
        <w:rPr>
          <w:rFonts w:ascii="Times New Roman" w:eastAsia="Times New Roman" w:hAnsi="Times New Roman" w:cs="Times New Roman"/>
        </w:rPr>
        <w:t>number of detections</w:t>
      </w:r>
      <w:r w:rsidRPr="00DB1ACA">
        <w:rPr>
          <w:rFonts w:ascii="Times New Roman" w:eastAsia="Times New Roman" w:hAnsi="Times New Roman" w:cs="Times New Roman"/>
        </w:rPr>
        <w:t xml:space="preserve"> and </w:t>
      </w:r>
      <w:r w:rsidR="00200367" w:rsidRPr="00DB1ACA">
        <w:rPr>
          <w:rFonts w:ascii="Times New Roman" w:eastAsia="Times New Roman" w:hAnsi="Times New Roman" w:cs="Times New Roman"/>
        </w:rPr>
        <w:t>their</w:t>
      </w:r>
      <w:r w:rsidRPr="00DB1ACA">
        <w:rPr>
          <w:rFonts w:ascii="Times New Roman" w:eastAsia="Times New Roman" w:hAnsi="Times New Roman" w:cs="Times New Roman"/>
        </w:rPr>
        <w:t xml:space="preserve"> standard error</w:t>
      </w:r>
      <w:r w:rsidR="00200367" w:rsidRPr="00DB1ACA">
        <w:rPr>
          <w:rFonts w:ascii="Times New Roman" w:eastAsia="Times New Roman" w:hAnsi="Times New Roman" w:cs="Times New Roman"/>
        </w:rPr>
        <w:t xml:space="preserve"> first</w:t>
      </w:r>
      <w:r w:rsidRPr="00DB1ACA">
        <w:rPr>
          <w:rFonts w:ascii="Times New Roman" w:eastAsia="Times New Roman" w:hAnsi="Times New Roman" w:cs="Times New Roman"/>
        </w:rPr>
        <w:t xml:space="preserve"> overlapped the maximum predicted value and its standard error, at which point we could be 95% confident the predicted values </w:t>
      </w:r>
      <w:r w:rsidR="00200367" w:rsidRPr="00DB1ACA">
        <w:rPr>
          <w:rFonts w:ascii="Times New Roman" w:eastAsia="Times New Roman" w:hAnsi="Times New Roman" w:cs="Times New Roman"/>
        </w:rPr>
        <w:t>no longer</w:t>
      </w:r>
      <w:r w:rsidR="00D12988" w:rsidRPr="00DB1ACA">
        <w:rPr>
          <w:rFonts w:ascii="Times New Roman" w:eastAsia="Times New Roman" w:hAnsi="Times New Roman" w:cs="Times New Roman"/>
        </w:rPr>
        <w:t xml:space="preserve"> statistically</w:t>
      </w:r>
      <w:r w:rsidR="00200367" w:rsidRPr="00DB1ACA">
        <w:rPr>
          <w:rFonts w:ascii="Times New Roman" w:eastAsia="Times New Roman" w:hAnsi="Times New Roman" w:cs="Times New Roman"/>
        </w:rPr>
        <w:t xml:space="preserve"> differed</w:t>
      </w:r>
      <w:r w:rsidRPr="00DB1ACA">
        <w:rPr>
          <w:rFonts w:ascii="Times New Roman" w:eastAsia="Times New Roman" w:hAnsi="Times New Roman" w:cs="Times New Roman"/>
        </w:rPr>
        <w:t>.</w:t>
      </w:r>
    </w:p>
    <w:p w14:paraId="3EDF1238" w14:textId="77777777" w:rsidR="006964DC" w:rsidRPr="00DB1ACA" w:rsidRDefault="006964DC">
      <w:pPr>
        <w:pStyle w:val="Normal1"/>
        <w:outlineLvl w:val="0"/>
        <w:rPr>
          <w:rFonts w:ascii="Times New Roman" w:hAnsi="Times New Roman" w:cs="Times New Roman"/>
        </w:rPr>
      </w:pPr>
    </w:p>
    <w:p w14:paraId="41B2E12D" w14:textId="4DDCFA73" w:rsidR="004C0E9E" w:rsidRPr="00DB1ACA" w:rsidRDefault="002459AC">
      <w:pPr>
        <w:pStyle w:val="Normal1"/>
        <w:rPr>
          <w:rFonts w:ascii="Times New Roman" w:hAnsi="Times New Roman" w:cs="Times New Roman"/>
          <w:i/>
        </w:rPr>
      </w:pPr>
      <w:r w:rsidRPr="00DB1ACA">
        <w:rPr>
          <w:rFonts w:ascii="Times New Roman" w:eastAsia="Times New Roman" w:hAnsi="Times New Roman" w:cs="Times New Roman"/>
          <w:b/>
          <w:bCs/>
        </w:rPr>
        <w:t>Experiment 2: Quantifying Detection Range in Shallow Water:</w:t>
      </w:r>
      <w:r w:rsidR="004C0E9E" w:rsidRPr="00DB1ACA">
        <w:rPr>
          <w:rFonts w:ascii="Times New Roman" w:hAnsi="Times New Roman" w:cs="Times New Roman"/>
          <w:i/>
        </w:rPr>
        <w:t xml:space="preserve"> 22 November – 2 December 2014</w:t>
      </w:r>
    </w:p>
    <w:p w14:paraId="65841590" w14:textId="7CD7AA75" w:rsidR="006964DC" w:rsidRPr="00DB1ACA" w:rsidRDefault="004C0E9E">
      <w:pPr>
        <w:pStyle w:val="Normal1"/>
        <w:rPr>
          <w:rFonts w:ascii="Times New Roman" w:eastAsia="Times New Roman" w:hAnsi="Times New Roman" w:cs="Times New Roman"/>
        </w:rPr>
      </w:pPr>
      <w:r w:rsidRPr="00DB1ACA">
        <w:rPr>
          <w:rFonts w:ascii="Times New Roman" w:hAnsi="Times New Roman" w:cs="Times New Roman"/>
          <w:i/>
        </w:rPr>
        <w:tab/>
      </w:r>
      <w:r w:rsidR="0F646590" w:rsidRPr="00DB1ACA">
        <w:rPr>
          <w:rFonts w:ascii="Times New Roman" w:eastAsia="Times New Roman" w:hAnsi="Times New Roman" w:cs="Times New Roman"/>
        </w:rPr>
        <w:t xml:space="preserve">A second </w:t>
      </w:r>
      <w:r w:rsidR="002B34C7" w:rsidRPr="00DB1ACA">
        <w:rPr>
          <w:rFonts w:ascii="Times New Roman" w:eastAsia="Times New Roman" w:hAnsi="Times New Roman" w:cs="Times New Roman"/>
        </w:rPr>
        <w:t xml:space="preserve">experiment </w:t>
      </w:r>
      <w:r w:rsidR="0F646590" w:rsidRPr="00DB1ACA">
        <w:rPr>
          <w:rFonts w:ascii="Times New Roman" w:eastAsia="Times New Roman" w:hAnsi="Times New Roman" w:cs="Times New Roman"/>
        </w:rPr>
        <w:t>was designed to determine the relationship between detection probability and horizontal distance in a shallow setting and to explore whether CPDI is present in this setting. A field site was</w:t>
      </w:r>
      <w:ins w:id="142" w:author="Stephen Scherrer" w:date="2017-11-21T14:15:00Z">
        <w:r w:rsidR="00122709" w:rsidRPr="00C713E3">
          <w:rPr>
            <w:rFonts w:ascii="Times New Roman" w:eastAsia="Times New Roman" w:hAnsi="Times New Roman" w:cs="Times New Roman"/>
          </w:rPr>
          <w:t xml:space="preserve"> selected</w:t>
        </w:r>
      </w:ins>
      <w:r w:rsidR="0F646590" w:rsidRPr="00DB1ACA">
        <w:rPr>
          <w:rFonts w:ascii="Times New Roman" w:eastAsia="Times New Roman" w:hAnsi="Times New Roman" w:cs="Times New Roman"/>
        </w:rPr>
        <w:t xml:space="preserve"> off Sand Island, immediately west of the Honolulu Harbor channel. Characterized by a loose sand substrate and sparse coral rubble, this location was selected for accessibility to a relatively linear swath of 25 m isobath, water properties presumed similar to the </w:t>
      </w:r>
      <w:r w:rsidR="007870D2" w:rsidRPr="00DB1ACA">
        <w:rPr>
          <w:rFonts w:ascii="Times New Roman" w:eastAsia="Times New Roman" w:hAnsi="Times New Roman" w:cs="Times New Roman"/>
        </w:rPr>
        <w:t>deep water</w:t>
      </w:r>
      <w:r w:rsidR="0F646590" w:rsidRPr="00DB1ACA">
        <w:rPr>
          <w:rFonts w:ascii="Times New Roman" w:eastAsia="Times New Roman" w:hAnsi="Times New Roman" w:cs="Times New Roman"/>
        </w:rPr>
        <w:t xml:space="preserve"> ranging experiment site due to their </w:t>
      </w:r>
      <w:ins w:id="143" w:author="Stephen Scherrer" w:date="2017-11-21T14:15:00Z">
        <w:r w:rsidR="00C65525">
          <w:rPr>
            <w:rFonts w:ascii="Times New Roman" w:eastAsia="Times New Roman" w:hAnsi="Times New Roman" w:cs="Times New Roman"/>
          </w:rPr>
          <w:t>geographic</w:t>
        </w:r>
        <w:r w:rsidR="00C65525" w:rsidRPr="00C713E3">
          <w:rPr>
            <w:rFonts w:ascii="Times New Roman" w:eastAsia="Times New Roman" w:hAnsi="Times New Roman" w:cs="Times New Roman"/>
          </w:rPr>
          <w:t xml:space="preserve"> </w:t>
        </w:r>
        <w:r w:rsidR="00956A39" w:rsidRPr="00C713E3">
          <w:rPr>
            <w:rFonts w:ascii="Times New Roman" w:eastAsia="Times New Roman" w:hAnsi="Times New Roman" w:cs="Times New Roman"/>
          </w:rPr>
          <w:t>proximity</w:t>
        </w:r>
      </w:ins>
      <w:del w:id="144" w:author="Stephen Scherrer" w:date="2017-11-21T14:15:00Z">
        <w:r w:rsidR="0F646590" w:rsidRPr="00DB1ACA">
          <w:rPr>
            <w:rFonts w:ascii="Times New Roman" w:eastAsia="Times New Roman" w:hAnsi="Times New Roman" w:cs="Times New Roman"/>
          </w:rPr>
          <w:delText>relative</w:delText>
        </w:r>
      </w:del>
      <w:r w:rsidR="0F646590" w:rsidRPr="00DB1ACA">
        <w:rPr>
          <w:rFonts w:ascii="Times New Roman" w:eastAsia="Times New Roman" w:hAnsi="Times New Roman" w:cs="Times New Roman"/>
        </w:rPr>
        <w:t xml:space="preserve">, and a standing agreement between the University of </w:t>
      </w:r>
      <w:r w:rsidR="00E1427A" w:rsidRPr="00DB1ACA">
        <w:rPr>
          <w:rFonts w:ascii="Times New Roman" w:eastAsia="Times New Roman" w:hAnsi="Times New Roman" w:cs="Times New Roman"/>
        </w:rPr>
        <w:t>Hawai</w:t>
      </w:r>
      <w:r w:rsidR="00200367" w:rsidRPr="00DB1ACA">
        <w:rPr>
          <w:rFonts w:ascii="Times New Roman" w:eastAsia="Times New Roman" w:hAnsi="Times New Roman" w:cs="Times New Roman"/>
        </w:rPr>
        <w:t>i</w:t>
      </w:r>
      <w:r w:rsidR="00E1427A"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and Hawaii’s Department of Aquatic Resources for use of the area for research purposes. </w:t>
      </w:r>
    </w:p>
    <w:p w14:paraId="77DE88A9" w14:textId="1D3F9C10"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Nine Vemco VR2-W unit</w:t>
      </w:r>
      <w:r w:rsidR="00570AC8" w:rsidRPr="00DB1ACA">
        <w:rPr>
          <w:rFonts w:ascii="Times New Roman" w:eastAsia="Times New Roman" w:hAnsi="Times New Roman" w:cs="Times New Roman"/>
        </w:rPr>
        <w:t>s were deployed</w:t>
      </w:r>
      <w:r w:rsidR="00B352F6" w:rsidRPr="00DB1ACA">
        <w:rPr>
          <w:rFonts w:ascii="Times New Roman" w:eastAsia="Times New Roman" w:hAnsi="Times New Roman" w:cs="Times New Roman"/>
        </w:rPr>
        <w:t xml:space="preserve"> on a </w:t>
      </w:r>
      <w:r w:rsidR="00A60F13" w:rsidRPr="00DB1ACA">
        <w:rPr>
          <w:rFonts w:ascii="Times New Roman" w:eastAsia="Times New Roman" w:hAnsi="Times New Roman" w:cs="Times New Roman"/>
        </w:rPr>
        <w:t xml:space="preserve">single </w:t>
      </w:r>
      <w:r w:rsidR="00B352F6" w:rsidRPr="00DB1ACA">
        <w:rPr>
          <w:rFonts w:ascii="Times New Roman" w:eastAsia="Times New Roman" w:hAnsi="Times New Roman" w:cs="Times New Roman"/>
        </w:rPr>
        <w:t>mooring</w:t>
      </w:r>
      <w:r w:rsidR="00570AC8" w:rsidRPr="00DB1ACA">
        <w:rPr>
          <w:rFonts w:ascii="Times New Roman" w:eastAsia="Times New Roman" w:hAnsi="Times New Roman" w:cs="Times New Roman"/>
        </w:rPr>
        <w:t xml:space="preserve"> from the R/V Hoʻ</w:t>
      </w:r>
      <w:r w:rsidRPr="00DB1ACA">
        <w:rPr>
          <w:rFonts w:ascii="Times New Roman" w:eastAsia="Times New Roman" w:hAnsi="Times New Roman" w:cs="Times New Roman"/>
        </w:rPr>
        <w:t>oponopono</w:t>
      </w:r>
      <w:r w:rsidR="00B352F6" w:rsidRPr="00DB1ACA">
        <w:rPr>
          <w:rFonts w:ascii="Times New Roman" w:eastAsia="Times New Roman" w:hAnsi="Times New Roman" w:cs="Times New Roman"/>
        </w:rPr>
        <w:t>. The</w:t>
      </w:r>
      <w:r w:rsidRPr="00DB1ACA">
        <w:rPr>
          <w:rFonts w:ascii="Times New Roman" w:eastAsia="Times New Roman" w:hAnsi="Times New Roman" w:cs="Times New Roman"/>
        </w:rPr>
        <w:t xml:space="preserve"> mooring design </w:t>
      </w:r>
      <w:r w:rsidR="00B352F6" w:rsidRPr="00DB1ACA">
        <w:rPr>
          <w:rFonts w:ascii="Times New Roman" w:eastAsia="Times New Roman" w:hAnsi="Times New Roman" w:cs="Times New Roman"/>
        </w:rPr>
        <w:t xml:space="preserve">used was </w:t>
      </w:r>
      <w:r w:rsidRPr="00DB1ACA">
        <w:rPr>
          <w:rFonts w:ascii="Times New Roman" w:eastAsia="Times New Roman" w:hAnsi="Times New Roman" w:cs="Times New Roman"/>
        </w:rPr>
        <w:t xml:space="preserve">similar to the one employed in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except that the polypropylene line was reinforced with a 1/8” </w:t>
      </w:r>
      <w:r w:rsidRPr="00DB1ACA">
        <w:rPr>
          <w:rFonts w:ascii="Times New Roman" w:eastAsia="Times New Roman" w:hAnsi="Times New Roman" w:cs="Times New Roman"/>
        </w:rPr>
        <w:lastRenderedPageBreak/>
        <w:t xml:space="preserve">braided steel cable and acoustic releases were not used. </w:t>
      </w:r>
      <w:r w:rsidR="00B352F6" w:rsidRPr="00DB1ACA">
        <w:rPr>
          <w:rFonts w:ascii="Times New Roman" w:eastAsia="Times New Roman" w:hAnsi="Times New Roman" w:cs="Times New Roman"/>
        </w:rPr>
        <w:t>The n</w:t>
      </w:r>
      <w:r w:rsidRPr="00DB1ACA">
        <w:rPr>
          <w:rFonts w:ascii="Times New Roman" w:eastAsia="Times New Roman" w:hAnsi="Times New Roman" w:cs="Times New Roman"/>
        </w:rPr>
        <w:t>ine receivers were suspended</w:t>
      </w:r>
      <w:r w:rsidR="00B352F6" w:rsidRPr="00DB1ACA">
        <w:rPr>
          <w:rFonts w:ascii="Times New Roman" w:eastAsia="Times New Roman" w:hAnsi="Times New Roman" w:cs="Times New Roman"/>
        </w:rPr>
        <w:t xml:space="preserve"> in groups of three at </w:t>
      </w:r>
      <w:r w:rsidRPr="00DB1ACA">
        <w:rPr>
          <w:rFonts w:ascii="Times New Roman" w:eastAsia="Times New Roman" w:hAnsi="Times New Roman" w:cs="Times New Roman"/>
        </w:rPr>
        <w:t>1 m, 7.5 m, and 15 m above the</w:t>
      </w:r>
      <w:r w:rsidR="00452819" w:rsidRPr="00DB1ACA">
        <w:rPr>
          <w:rFonts w:ascii="Times New Roman" w:eastAsia="Times New Roman" w:hAnsi="Times New Roman" w:cs="Times New Roman"/>
        </w:rPr>
        <w:t xml:space="preserve"> </w:t>
      </w:r>
      <w:r w:rsidRPr="00DB1ACA">
        <w:rPr>
          <w:rFonts w:ascii="Times New Roman" w:eastAsia="Times New Roman" w:hAnsi="Times New Roman" w:cs="Times New Roman"/>
        </w:rPr>
        <w:t>seafloor. Eighteen acoustic tags were affixed 7.5 m from the seafloor</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r w:rsidR="00B352F6" w:rsidRPr="00DB1ACA">
        <w:rPr>
          <w:rFonts w:ascii="Times New Roman" w:eastAsia="Times New Roman" w:hAnsi="Times New Roman" w:cs="Times New Roman"/>
        </w:rPr>
        <w:t>in groups of three</w:t>
      </w:r>
      <w:r w:rsidR="00200367" w:rsidRPr="00DB1ACA">
        <w:rPr>
          <w:rFonts w:ascii="Times New Roman" w:eastAsia="Times New Roman" w:hAnsi="Times New Roman" w:cs="Times New Roman"/>
        </w:rPr>
        <w:t>, spaced</w:t>
      </w:r>
      <w:r w:rsidR="00B352F6" w:rsidRPr="00DB1ACA">
        <w:rPr>
          <w:rFonts w:ascii="Times New Roman" w:eastAsia="Times New Roman" w:hAnsi="Times New Roman" w:cs="Times New Roman"/>
        </w:rPr>
        <w:t xml:space="preserve"> at </w:t>
      </w:r>
      <w:r w:rsidRPr="00DB1ACA">
        <w:rPr>
          <w:rFonts w:ascii="Times New Roman" w:eastAsia="Times New Roman" w:hAnsi="Times New Roman" w:cs="Times New Roman"/>
        </w:rPr>
        <w:t>approximate horizontal distances of 0, 75, 150, 300, 600 and 1200 m from the receivers, as measured by GPS during</w:t>
      </w:r>
      <w:r w:rsidR="000275DF" w:rsidRPr="00DB1ACA">
        <w:rPr>
          <w:rFonts w:ascii="Times New Roman" w:eastAsia="Times New Roman" w:hAnsi="Times New Roman" w:cs="Times New Roman"/>
        </w:rPr>
        <w:t xml:space="preserve"> each mooring deployment (Fig. </w:t>
      </w:r>
      <w:r w:rsidR="00E230D1" w:rsidRPr="00DB1ACA">
        <w:rPr>
          <w:rFonts w:ascii="Times New Roman" w:eastAsia="Times New Roman" w:hAnsi="Times New Roman" w:cs="Times New Roman"/>
        </w:rPr>
        <w:t>6</w:t>
      </w:r>
      <w:r w:rsidR="007F3100" w:rsidRPr="00DB1ACA">
        <w:rPr>
          <w:rFonts w:ascii="Times New Roman" w:eastAsia="Times New Roman" w:hAnsi="Times New Roman" w:cs="Times New Roman"/>
        </w:rPr>
        <w:t>B</w:t>
      </w:r>
      <w:r w:rsidRPr="00DB1ACA">
        <w:rPr>
          <w:rFonts w:ascii="Times New Roman" w:eastAsia="Times New Roman" w:hAnsi="Times New Roman" w:cs="Times New Roman"/>
        </w:rPr>
        <w:t>).</w:t>
      </w:r>
    </w:p>
    <w:p w14:paraId="2F2DC471" w14:textId="0238CD97"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 xml:space="preserve">Following deployment, divers descended on the receiver mooring to assess equipment condition and measure the bottom depth which was 25 m by dive computer (Zoop, Suunto, Vantaa, Finland). Bottom depth was measured using the same dive computer during recovery of the tag moorings </w:t>
      </w:r>
      <w:r w:rsidR="00200367" w:rsidRPr="00DB1ACA">
        <w:rPr>
          <w:rFonts w:ascii="Times New Roman" w:eastAsia="Times New Roman" w:hAnsi="Times New Roman" w:cs="Times New Roman"/>
        </w:rPr>
        <w:t>which</w:t>
      </w:r>
      <w:r w:rsidRPr="00DB1ACA">
        <w:rPr>
          <w:rFonts w:ascii="Times New Roman" w:eastAsia="Times New Roman" w:hAnsi="Times New Roman" w:cs="Times New Roman"/>
        </w:rPr>
        <w:t xml:space="preserve"> ranged between 23.8 m and 25.3 m. The same process for determining AMDR and CPDI extent was performed for data from this shallow water ranging experiment as was done </w:t>
      </w:r>
      <w:r w:rsidR="00200367" w:rsidRPr="00DB1ACA">
        <w:rPr>
          <w:rFonts w:ascii="Times New Roman" w:eastAsia="Times New Roman" w:hAnsi="Times New Roman" w:cs="Times New Roman"/>
        </w:rPr>
        <w:t>dur</w:t>
      </w:r>
      <w:r w:rsidRPr="00DB1ACA">
        <w:rPr>
          <w:rFonts w:ascii="Times New Roman" w:eastAsia="Times New Roman" w:hAnsi="Times New Roman" w:cs="Times New Roman"/>
        </w:rPr>
        <w:t>in</w:t>
      </w:r>
      <w:r w:rsidR="00200367" w:rsidRPr="00DB1ACA">
        <w:rPr>
          <w:rFonts w:ascii="Times New Roman" w:eastAsia="Times New Roman" w:hAnsi="Times New Roman" w:cs="Times New Roman"/>
        </w:rPr>
        <w:t>g</w:t>
      </w:r>
      <w:r w:rsidRPr="00DB1ACA">
        <w:rPr>
          <w:rFonts w:ascii="Times New Roman" w:eastAsia="Times New Roman" w:hAnsi="Times New Roman" w:cs="Times New Roman"/>
        </w:rPr>
        <w:t xml:space="preserve">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w:t>
      </w:r>
    </w:p>
    <w:p w14:paraId="09D5DF12" w14:textId="77777777" w:rsidR="006964DC" w:rsidRPr="00DB1ACA" w:rsidRDefault="006964DC">
      <w:pPr>
        <w:pStyle w:val="Normal1"/>
        <w:outlineLvl w:val="0"/>
        <w:rPr>
          <w:rFonts w:ascii="Times New Roman" w:hAnsi="Times New Roman" w:cs="Times New Roman"/>
          <w:b/>
        </w:rPr>
      </w:pPr>
    </w:p>
    <w:p w14:paraId="34349B6E" w14:textId="5833B8CD" w:rsidR="006964DC" w:rsidRPr="00DB1ACA" w:rsidRDefault="0F646590">
      <w:pPr>
        <w:pStyle w:val="Normal1"/>
        <w:outlineLvl w:val="0"/>
        <w:rPr>
          <w:rFonts w:ascii="Times New Roman" w:eastAsia="Times New Roman" w:hAnsi="Times New Roman" w:cs="Times New Roman"/>
          <w:b/>
          <w:bCs/>
        </w:rPr>
      </w:pPr>
      <w:r w:rsidRPr="00DB1ACA">
        <w:rPr>
          <w:rFonts w:ascii="Times New Roman" w:eastAsia="Times New Roman" w:hAnsi="Times New Roman" w:cs="Times New Roman"/>
          <w:b/>
          <w:bCs/>
        </w:rPr>
        <w:t xml:space="preserve">Development of a Mechanistic Model for Predicting CPDI </w:t>
      </w:r>
    </w:p>
    <w:p w14:paraId="4470E936" w14:textId="1E79F2E3" w:rsidR="006964DC" w:rsidRPr="00DB1ACA" w:rsidRDefault="002B34C7">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 proposed</w:t>
      </w:r>
      <w:r w:rsidR="0F646590" w:rsidRPr="00DB1ACA">
        <w:rPr>
          <w:rFonts w:ascii="Times New Roman" w:eastAsia="Times New Roman" w:hAnsi="Times New Roman" w:cs="Times New Roman"/>
        </w:rPr>
        <w:t xml:space="preserve"> mechanistic CPDI model uses a depth and range-independent sound speed (i.e. straight-line acoustic propagation), relative positions of the receiver and tag, water depth at the receiver, </w:t>
      </w:r>
      <w:r w:rsidR="00EF3EC7" w:rsidRPr="00DB1ACA">
        <w:rPr>
          <w:rFonts w:ascii="Times New Roman" w:eastAsia="Times New Roman" w:hAnsi="Times New Roman" w:cs="Times New Roman"/>
        </w:rPr>
        <w:t>the duration of the receiver’s blanking interval,</w:t>
      </w:r>
      <w:r w:rsidR="0F646590" w:rsidRPr="00DB1ACA">
        <w:rPr>
          <w:rFonts w:ascii="Times New Roman" w:eastAsia="Times New Roman" w:hAnsi="Times New Roman" w:cs="Times New Roman"/>
        </w:rPr>
        <w:t xml:space="preserve"> and AMDR determined from ranging experiments, to calculate the path length of direct and multipath arrivals for a grid of potential tag position (</w:t>
      </w:r>
      <w:r w:rsidR="007F3100" w:rsidRPr="00DB1ACA">
        <w:rPr>
          <w:rFonts w:ascii="Times New Roman" w:eastAsia="Times New Roman" w:hAnsi="Times New Roman" w:cs="Times New Roman"/>
        </w:rPr>
        <w:t>Fig</w:t>
      </w:r>
      <w:r w:rsidR="006B73AB" w:rsidRPr="00DB1ACA">
        <w:rPr>
          <w:rFonts w:ascii="Times New Roman" w:eastAsia="Times New Roman" w:hAnsi="Times New Roman" w:cs="Times New Roman"/>
        </w:rPr>
        <w:t>. 7</w:t>
      </w:r>
      <w:r w:rsidR="0F646590" w:rsidRPr="00DB1ACA">
        <w:rPr>
          <w:rFonts w:ascii="Times New Roman" w:eastAsia="Times New Roman" w:hAnsi="Times New Roman" w:cs="Times New Roman"/>
        </w:rPr>
        <w:t xml:space="preserve">). All direct and multipath arrivals with a path length less than or equal to the AMDR are considered by the model. </w:t>
      </w:r>
      <w:r w:rsidR="00B2166F" w:rsidRPr="00DB1ACA">
        <w:rPr>
          <w:rFonts w:ascii="Times New Roman" w:eastAsia="Times New Roman" w:hAnsi="Times New Roman" w:cs="Times New Roman"/>
        </w:rPr>
        <w:t xml:space="preserve">Our model assumes that the only factor affecting detection of acoustic energy by the receiver is the length of the propagation path. </w:t>
      </w:r>
      <w:r w:rsidR="00D3620D" w:rsidRPr="00DB1ACA">
        <w:rPr>
          <w:rFonts w:ascii="Times New Roman" w:eastAsia="Times New Roman" w:hAnsi="Times New Roman" w:cs="Times New Roman"/>
        </w:rPr>
        <w:t xml:space="preserve">Our model does not account for scattering and reflective losses at the surface and seafloor (i.e., we assume transmission losses are equal for equal path lengths regardless of propagation path). </w:t>
      </w:r>
      <w:r w:rsidR="0F646590" w:rsidRPr="00DB1ACA">
        <w:rPr>
          <w:rFonts w:ascii="Times New Roman" w:eastAsia="Times New Roman" w:hAnsi="Times New Roman" w:cs="Times New Roman"/>
        </w:rPr>
        <w:t xml:space="preserve">Since </w:t>
      </w:r>
      <w:r w:rsidR="00E33087" w:rsidRPr="00DB1ACA">
        <w:rPr>
          <w:rFonts w:ascii="Times New Roman" w:eastAsia="Times New Roman" w:hAnsi="Times New Roman" w:cs="Times New Roman"/>
        </w:rPr>
        <w:t xml:space="preserve">some </w:t>
      </w:r>
      <w:r w:rsidR="0F646590" w:rsidRPr="00DB1ACA">
        <w:rPr>
          <w:rFonts w:ascii="Times New Roman" w:eastAsia="Times New Roman" w:hAnsi="Times New Roman" w:cs="Times New Roman"/>
        </w:rPr>
        <w:t>energy loss is always suffered on reflection, this approach considers the multipath arrivals that in practice may not be detectable by the</w:t>
      </w:r>
      <w:r w:rsidR="00D3620D" w:rsidRPr="00DB1ACA">
        <w:rPr>
          <w:rFonts w:ascii="Times New Roman" w:eastAsia="Times New Roman" w:hAnsi="Times New Roman" w:cs="Times New Roman"/>
        </w:rPr>
        <w:t xml:space="preserve"> receiver. </w:t>
      </w:r>
      <w:r w:rsidR="0016213F" w:rsidRPr="00DB1ACA">
        <w:rPr>
          <w:rFonts w:ascii="Times New Roman" w:eastAsia="Times New Roman" w:hAnsi="Times New Roman" w:cs="Times New Roman"/>
        </w:rPr>
        <w:t>T</w:t>
      </w:r>
      <w:r w:rsidR="0F646590" w:rsidRPr="00DB1ACA">
        <w:rPr>
          <w:rFonts w:ascii="Times New Roman" w:eastAsia="Times New Roman" w:hAnsi="Times New Roman" w:cs="Times New Roman"/>
        </w:rPr>
        <w:t xml:space="preserve">his results in the potential for falsely predicting CPDI </w:t>
      </w:r>
      <w:r w:rsidR="00A445E0" w:rsidRPr="00DB1ACA">
        <w:rPr>
          <w:rFonts w:ascii="Times New Roman" w:eastAsia="Times New Roman" w:hAnsi="Times New Roman" w:cs="Times New Roman"/>
        </w:rPr>
        <w:t xml:space="preserve">observations </w:t>
      </w:r>
      <w:r w:rsidR="0F646590" w:rsidRPr="00DB1ACA">
        <w:rPr>
          <w:rFonts w:ascii="Times New Roman" w:eastAsia="Times New Roman" w:hAnsi="Times New Roman" w:cs="Times New Roman"/>
        </w:rPr>
        <w:t xml:space="preserve">where they may not be present in an experimental setting, </w:t>
      </w:r>
      <w:r w:rsidR="0016213F" w:rsidRPr="00DB1ACA">
        <w:rPr>
          <w:rFonts w:ascii="Times New Roman" w:eastAsia="Times New Roman" w:hAnsi="Times New Roman" w:cs="Times New Roman"/>
        </w:rPr>
        <w:t>resulting in a more conservative model with</w:t>
      </w:r>
      <w:r w:rsidR="00D3620D" w:rsidRPr="00DB1ACA">
        <w:rPr>
          <w:rFonts w:ascii="Times New Roman" w:eastAsia="Times New Roman" w:hAnsi="Times New Roman" w:cs="Times New Roman"/>
        </w:rPr>
        <w:t xml:space="preserve"> predictions </w:t>
      </w:r>
      <w:r w:rsidR="0016213F" w:rsidRPr="00DB1ACA">
        <w:rPr>
          <w:rFonts w:ascii="Times New Roman" w:eastAsia="Times New Roman" w:hAnsi="Times New Roman" w:cs="Times New Roman"/>
        </w:rPr>
        <w:t xml:space="preserve">of </w:t>
      </w:r>
      <w:r w:rsidR="00D3620D" w:rsidRPr="00DB1ACA">
        <w:rPr>
          <w:rFonts w:ascii="Times New Roman" w:eastAsia="Times New Roman" w:hAnsi="Times New Roman" w:cs="Times New Roman"/>
        </w:rPr>
        <w:t xml:space="preserve">a “worst-case scenario” </w:t>
      </w:r>
      <w:r w:rsidR="0016213F" w:rsidRPr="00DB1ACA">
        <w:rPr>
          <w:rFonts w:ascii="Times New Roman" w:eastAsia="Times New Roman" w:hAnsi="Times New Roman" w:cs="Times New Roman"/>
        </w:rPr>
        <w:t>situation</w:t>
      </w:r>
      <w:r w:rsidR="0F646590" w:rsidRPr="00DB1ACA">
        <w:rPr>
          <w:rFonts w:ascii="Times New Roman" w:eastAsia="Times New Roman" w:hAnsi="Times New Roman" w:cs="Times New Roman"/>
        </w:rPr>
        <w:t>.</w:t>
      </w:r>
      <w:r w:rsidR="00E33087" w:rsidRPr="00DB1ACA">
        <w:rPr>
          <w:rFonts w:ascii="Times New Roman" w:eastAsia="Times New Roman" w:hAnsi="Times New Roman" w:cs="Times New Roman"/>
        </w:rPr>
        <w:t xml:space="preserve"> However, when surface conditions are calm, transmission losses at the sea surface are nominal </w:t>
      </w:r>
      <w:r w:rsidR="00E33087" w:rsidRPr="00DB1ACA">
        <w:rPr>
          <w:rFonts w:ascii="Times New Roman" w:eastAsia="Times New Roman" w:hAnsi="Times New Roman" w:cs="Times New Roman"/>
          <w:noProof/>
        </w:rPr>
        <w:t>(Urick, 1967)</w:t>
      </w:r>
      <w:r w:rsidR="00E33087" w:rsidRPr="00DB1ACA">
        <w:rPr>
          <w:rFonts w:ascii="Times New Roman" w:eastAsia="Times New Roman" w:hAnsi="Times New Roman" w:cs="Times New Roman"/>
        </w:rPr>
        <w:t>.</w:t>
      </w:r>
      <w:r w:rsidR="00B2166F" w:rsidRPr="00DB1ACA">
        <w:rPr>
          <w:rFonts w:ascii="Times New Roman" w:eastAsia="Times New Roman" w:hAnsi="Times New Roman" w:cs="Times New Roman"/>
        </w:rPr>
        <w:t xml:space="preserve"> </w:t>
      </w:r>
      <w:r w:rsidR="00E33087" w:rsidRPr="00DB1ACA">
        <w:rPr>
          <w:rFonts w:ascii="Times New Roman" w:eastAsia="Times New Roman" w:hAnsi="Times New Roman" w:cs="Times New Roman"/>
        </w:rPr>
        <w:t xml:space="preserve">Our model also </w:t>
      </w:r>
      <w:r w:rsidR="00947E04" w:rsidRPr="00DB1ACA">
        <w:rPr>
          <w:rFonts w:ascii="Times New Roman" w:eastAsia="Times New Roman" w:hAnsi="Times New Roman" w:cs="Times New Roman"/>
        </w:rPr>
        <w:t xml:space="preserve">cannot </w:t>
      </w:r>
      <w:r w:rsidR="00E33087" w:rsidRPr="00DB1ACA">
        <w:rPr>
          <w:rFonts w:ascii="Times New Roman" w:eastAsia="Times New Roman" w:hAnsi="Times New Roman" w:cs="Times New Roman"/>
        </w:rPr>
        <w:t>account for</w:t>
      </w:r>
      <w:r w:rsidR="00947E04" w:rsidRPr="00DB1ACA">
        <w:rPr>
          <w:rFonts w:ascii="Times New Roman" w:eastAsia="Times New Roman" w:hAnsi="Times New Roman" w:cs="Times New Roman"/>
        </w:rPr>
        <w:t xml:space="preserve"> minor</w:t>
      </w:r>
      <w:r w:rsidR="00E33087" w:rsidRPr="00DB1ACA">
        <w:rPr>
          <w:rFonts w:ascii="Times New Roman" w:eastAsia="Times New Roman" w:hAnsi="Times New Roman" w:cs="Times New Roman"/>
        </w:rPr>
        <w:t xml:space="preserve"> variation in tag output as a result of tolerances in Vemco’s manufacturing process</w:t>
      </w:r>
      <w:r w:rsidR="00947E04" w:rsidRPr="00DB1ACA">
        <w:rPr>
          <w:rFonts w:ascii="Times New Roman" w:eastAsia="Times New Roman" w:hAnsi="Times New Roman" w:cs="Times New Roman"/>
        </w:rPr>
        <w:t>.</w:t>
      </w:r>
      <w:r w:rsidR="00E33087" w:rsidRPr="00DB1ACA">
        <w:rPr>
          <w:rFonts w:ascii="Times New Roman" w:eastAsia="Times New Roman" w:hAnsi="Times New Roman" w:cs="Times New Roman"/>
        </w:rPr>
        <w:t xml:space="preserve"> </w:t>
      </w:r>
      <w:r w:rsidR="00CC5318" w:rsidRPr="00DB1ACA">
        <w:rPr>
          <w:rFonts w:ascii="Times New Roman" w:eastAsia="Times New Roman" w:hAnsi="Times New Roman" w:cs="Times New Roman"/>
        </w:rPr>
        <w:t>Implementation</w:t>
      </w:r>
      <w:r w:rsidR="00200367" w:rsidRPr="00DB1ACA">
        <w:rPr>
          <w:rFonts w:ascii="Times New Roman" w:eastAsia="Times New Roman" w:hAnsi="Times New Roman" w:cs="Times New Roman"/>
        </w:rPr>
        <w:t>s</w:t>
      </w:r>
      <w:r w:rsidR="00CC5318" w:rsidRPr="00DB1ACA">
        <w:rPr>
          <w:rFonts w:ascii="Times New Roman" w:eastAsia="Times New Roman" w:hAnsi="Times New Roman" w:cs="Times New Roman"/>
        </w:rPr>
        <w:t xml:space="preserve"> of our model, in both R and Matlab, </w:t>
      </w:r>
      <w:r w:rsidR="00200367" w:rsidRPr="00DB1ACA">
        <w:rPr>
          <w:rFonts w:ascii="Times New Roman" w:eastAsia="Times New Roman" w:hAnsi="Times New Roman" w:cs="Times New Roman"/>
        </w:rPr>
        <w:t>are</w:t>
      </w:r>
      <w:r w:rsidR="00CC5318" w:rsidRPr="00DB1ACA">
        <w:rPr>
          <w:rFonts w:ascii="Times New Roman" w:eastAsia="Times New Roman" w:hAnsi="Times New Roman" w:cs="Times New Roman"/>
        </w:rPr>
        <w:t xml:space="preserve"> pr</w:t>
      </w:r>
      <w:r w:rsidR="00B36D20" w:rsidRPr="00DB1ACA">
        <w:rPr>
          <w:rFonts w:ascii="Times New Roman" w:eastAsia="Times New Roman" w:hAnsi="Times New Roman" w:cs="Times New Roman"/>
        </w:rPr>
        <w:t>ovided as supplemental material</w:t>
      </w:r>
      <w:r w:rsidR="00CC5318" w:rsidRPr="00DB1ACA">
        <w:rPr>
          <w:rFonts w:ascii="Times New Roman" w:eastAsia="Times New Roman" w:hAnsi="Times New Roman" w:cs="Times New Roman"/>
        </w:rPr>
        <w:t xml:space="preserve">. </w:t>
      </w:r>
    </w:p>
    <w:p w14:paraId="129394B3" w14:textId="1D6B62CB" w:rsidR="00073431"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first step of the </w:t>
      </w:r>
      <w:r w:rsidR="00C37550" w:rsidRPr="00DB1ACA">
        <w:rPr>
          <w:rFonts w:ascii="Times New Roman" w:eastAsia="Times New Roman" w:hAnsi="Times New Roman" w:cs="Times New Roman"/>
        </w:rPr>
        <w:t xml:space="preserve">proposed mechanistic </w:t>
      </w:r>
      <w:r w:rsidRPr="00DB1ACA">
        <w:rPr>
          <w:rFonts w:ascii="Times New Roman" w:eastAsia="Times New Roman" w:hAnsi="Times New Roman" w:cs="Times New Roman"/>
        </w:rPr>
        <w:t>model is to gr</w:t>
      </w:r>
      <w:r w:rsidR="000275DF" w:rsidRPr="00DB1ACA">
        <w:rPr>
          <w:rFonts w:ascii="Times New Roman" w:eastAsia="Times New Roman" w:hAnsi="Times New Roman" w:cs="Times New Roman"/>
        </w:rPr>
        <w:t>i</w:t>
      </w:r>
      <w:r w:rsidRPr="00DB1ACA">
        <w:rPr>
          <w:rFonts w:ascii="Times New Roman" w:eastAsia="Times New Roman" w:hAnsi="Times New Roman" w:cs="Times New Roman"/>
        </w:rPr>
        <w:t xml:space="preserve">d the study area </w:t>
      </w:r>
      <w:r w:rsidR="00200367" w:rsidRPr="00DB1ACA">
        <w:rPr>
          <w:rFonts w:ascii="Times New Roman" w:eastAsia="Times New Roman" w:hAnsi="Times New Roman" w:cs="Times New Roman"/>
        </w:rPr>
        <w:t>by</w:t>
      </w:r>
      <w:r w:rsidRPr="00DB1ACA">
        <w:rPr>
          <w:rFonts w:ascii="Times New Roman" w:eastAsia="Times New Roman" w:hAnsi="Times New Roman" w:cs="Times New Roman"/>
        </w:rPr>
        <w:t xml:space="preserve"> range and depth, with each grid point representing a potential tag position and th</w:t>
      </w:r>
      <w:r w:rsidR="003B0409" w:rsidRPr="00DB1ACA">
        <w:rPr>
          <w:rFonts w:ascii="Times New Roman" w:eastAsia="Times New Roman" w:hAnsi="Times New Roman" w:cs="Times New Roman"/>
        </w:rPr>
        <w:t xml:space="preserve">e receiver fixed at 0 m range. </w:t>
      </w:r>
      <w:r w:rsidRPr="00DB1ACA">
        <w:rPr>
          <w:rFonts w:ascii="Times New Roman" w:eastAsia="Times New Roman" w:hAnsi="Times New Roman" w:cs="Times New Roman"/>
        </w:rPr>
        <w:t xml:space="preserve">A resolution parameter allows the user to select an appropriate grid spacing. A ray tracer </w:t>
      </w:r>
      <w:r w:rsidR="00943391" w:rsidRPr="00DB1ACA">
        <w:rPr>
          <w:rFonts w:ascii="Times New Roman" w:eastAsia="Times New Roman" w:hAnsi="Times New Roman" w:cs="Times New Roman"/>
        </w:rPr>
        <w:t xml:space="preserve">calculates both direct and multipaths lengths </w:t>
      </w:r>
      <w:r w:rsidR="00204B9C" w:rsidRPr="00DB1ACA">
        <w:rPr>
          <w:rFonts w:ascii="Times New Roman" w:eastAsia="Times New Roman" w:hAnsi="Times New Roman" w:cs="Times New Roman"/>
        </w:rPr>
        <w:t>at each grid point</w:t>
      </w:r>
      <w:r w:rsidR="00504DC6" w:rsidRPr="00DB1ACA">
        <w:rPr>
          <w:rFonts w:ascii="Times New Roman" w:eastAsia="Times New Roman" w:hAnsi="Times New Roman" w:cs="Times New Roman"/>
        </w:rPr>
        <w:t xml:space="preserve"> using </w:t>
      </w:r>
      <w:r w:rsidR="00B1651C" w:rsidRPr="00DB1ACA">
        <w:rPr>
          <w:rFonts w:ascii="Times New Roman" w:eastAsia="Times New Roman" w:hAnsi="Times New Roman" w:cs="Times New Roman"/>
        </w:rPr>
        <w:t xml:space="preserve">an ideal model of multipath propagation (Lurton, 2010). </w:t>
      </w:r>
      <w:r w:rsidR="008754AA" w:rsidRPr="00DB1ACA">
        <w:rPr>
          <w:rFonts w:ascii="Times New Roman" w:eastAsia="Times New Roman" w:hAnsi="Times New Roman" w:cs="Times New Roman"/>
        </w:rPr>
        <w:t xml:space="preserve">This is repeated for each </w:t>
      </w:r>
      <w:r w:rsidR="00612EE1" w:rsidRPr="00DB1ACA">
        <w:rPr>
          <w:rFonts w:ascii="Times New Roman" w:eastAsia="Times New Roman" w:hAnsi="Times New Roman" w:cs="Times New Roman"/>
        </w:rPr>
        <w:t>multipath</w:t>
      </w:r>
      <w:r w:rsidR="008754AA" w:rsidRPr="00DB1ACA">
        <w:rPr>
          <w:rFonts w:ascii="Times New Roman" w:eastAsia="Times New Roman" w:hAnsi="Times New Roman" w:cs="Times New Roman"/>
        </w:rPr>
        <w:t xml:space="preserve"> until a set of all multipath lengths less than the AMDR is compiled.</w:t>
      </w:r>
      <w:r w:rsidR="00B1651C" w:rsidRPr="00DB1ACA">
        <w:rPr>
          <w:rFonts w:ascii="Times New Roman" w:eastAsia="Times New Roman" w:hAnsi="Times New Roman" w:cs="Times New Roman"/>
        </w:rPr>
        <w:t xml:space="preserve"> </w:t>
      </w:r>
      <w:r w:rsidR="00943391" w:rsidRPr="00DB1ACA">
        <w:rPr>
          <w:rFonts w:ascii="Times New Roman" w:eastAsia="Times New Roman" w:hAnsi="Times New Roman" w:cs="Times New Roman"/>
        </w:rPr>
        <w:t xml:space="preserve">Our model then predicts the occurrence of CPDI by evaluating the propagation path lengths of the direct and multipath arrivals by two criteria. </w:t>
      </w:r>
      <w:r w:rsidR="00B1651C" w:rsidRPr="00DB1ACA">
        <w:rPr>
          <w:rFonts w:ascii="Times New Roman" w:eastAsia="Times New Roman" w:hAnsi="Times New Roman" w:cs="Times New Roman"/>
        </w:rPr>
        <w:t xml:space="preserve">The direct path length is subtracted from the length of each multipath and multiplied by a sound speed constant to determine a relative arrival time for each </w:t>
      </w:r>
      <w:r w:rsidR="00612EE1" w:rsidRPr="00DB1ACA">
        <w:rPr>
          <w:rFonts w:ascii="Times New Roman" w:eastAsia="Times New Roman" w:hAnsi="Times New Roman" w:cs="Times New Roman"/>
        </w:rPr>
        <w:t>multipath</w:t>
      </w:r>
      <w:r w:rsidR="00B1651C" w:rsidRPr="00DB1ACA">
        <w:rPr>
          <w:rFonts w:ascii="Times New Roman" w:eastAsia="Times New Roman" w:hAnsi="Times New Roman" w:cs="Times New Roman"/>
        </w:rPr>
        <w:t>. The</w:t>
      </w:r>
      <w:r w:rsidR="00073431" w:rsidRPr="00DB1ACA">
        <w:rPr>
          <w:rFonts w:ascii="Times New Roman" w:eastAsia="Times New Roman" w:hAnsi="Times New Roman" w:cs="Times New Roman"/>
        </w:rPr>
        <w:t xml:space="preserve"> set of relative arrival times </w:t>
      </w:r>
      <w:r w:rsidR="00B34342" w:rsidRPr="00DB1ACA">
        <w:rPr>
          <w:rFonts w:ascii="Times New Roman" w:eastAsia="Times New Roman" w:hAnsi="Times New Roman" w:cs="Times New Roman"/>
        </w:rPr>
        <w:t>for</w:t>
      </w:r>
      <w:r w:rsidR="00073431" w:rsidRPr="00DB1ACA">
        <w:rPr>
          <w:rFonts w:ascii="Times New Roman" w:eastAsia="Times New Roman" w:hAnsi="Times New Roman" w:cs="Times New Roman"/>
        </w:rPr>
        <w:t xml:space="preserve"> each grid point is </w:t>
      </w:r>
      <w:r w:rsidR="00B1651C" w:rsidRPr="00DB1ACA">
        <w:rPr>
          <w:rFonts w:ascii="Times New Roman" w:eastAsia="Times New Roman" w:hAnsi="Times New Roman" w:cs="Times New Roman"/>
        </w:rPr>
        <w:t xml:space="preserve">then </w:t>
      </w:r>
      <w:r w:rsidR="00073431" w:rsidRPr="00DB1ACA">
        <w:rPr>
          <w:rFonts w:ascii="Times New Roman" w:eastAsia="Times New Roman" w:hAnsi="Times New Roman" w:cs="Times New Roman"/>
        </w:rPr>
        <w:t xml:space="preserve">assessed using our </w:t>
      </w:r>
      <w:r w:rsidR="00D21925" w:rsidRPr="00DB1ACA">
        <w:rPr>
          <w:rFonts w:ascii="Times New Roman" w:eastAsia="Times New Roman" w:hAnsi="Times New Roman" w:cs="Times New Roman"/>
        </w:rPr>
        <w:t xml:space="preserve">two </w:t>
      </w:r>
      <w:r w:rsidR="00073431" w:rsidRPr="00DB1ACA">
        <w:rPr>
          <w:rFonts w:ascii="Times New Roman" w:eastAsia="Times New Roman" w:hAnsi="Times New Roman" w:cs="Times New Roman"/>
        </w:rPr>
        <w:t xml:space="preserve">criteria: Do any multipath arrivals </w:t>
      </w:r>
      <w:r w:rsidR="00D21925" w:rsidRPr="00DB1ACA">
        <w:rPr>
          <w:rFonts w:ascii="Times New Roman" w:eastAsia="Times New Roman" w:hAnsi="Times New Roman" w:cs="Times New Roman"/>
        </w:rPr>
        <w:t>have</w:t>
      </w:r>
      <w:r w:rsidR="00073431" w:rsidRPr="00DB1ACA">
        <w:rPr>
          <w:rFonts w:ascii="Times New Roman" w:eastAsia="Times New Roman" w:hAnsi="Times New Roman" w:cs="Times New Roman"/>
        </w:rPr>
        <w:t xml:space="preserve"> a path length less than AMDR</w:t>
      </w:r>
      <w:r w:rsidR="00D21925" w:rsidRPr="00DB1ACA">
        <w:rPr>
          <w:rFonts w:ascii="Times New Roman" w:eastAsia="Times New Roman" w:hAnsi="Times New Roman" w:cs="Times New Roman"/>
        </w:rPr>
        <w:t>? If so, do these path lengths</w:t>
      </w:r>
      <w:r w:rsidR="00073431" w:rsidRPr="00DB1ACA">
        <w:rPr>
          <w:rFonts w:ascii="Times New Roman" w:eastAsia="Times New Roman" w:hAnsi="Times New Roman" w:cs="Times New Roman"/>
        </w:rPr>
        <w:t xml:space="preserve"> </w:t>
      </w:r>
      <w:r w:rsidR="00D21925" w:rsidRPr="00DB1ACA">
        <w:rPr>
          <w:rFonts w:ascii="Times New Roman" w:eastAsia="Times New Roman" w:hAnsi="Times New Roman" w:cs="Times New Roman"/>
        </w:rPr>
        <w:t>have</w:t>
      </w:r>
      <w:r w:rsidR="00073431" w:rsidRPr="00DB1ACA">
        <w:rPr>
          <w:rFonts w:ascii="Times New Roman" w:eastAsia="Times New Roman" w:hAnsi="Times New Roman" w:cs="Times New Roman"/>
        </w:rPr>
        <w:t xml:space="preserve"> relative arrival times greater than the receiver’s blanking interval? The reasoning behind the criteria is as follows: The direct path arrival </w:t>
      </w:r>
      <w:r w:rsidR="00073431" w:rsidRPr="00DB1ACA">
        <w:rPr>
          <w:rFonts w:ascii="Times New Roman" w:eastAsia="Times New Roman" w:hAnsi="Times New Roman" w:cs="Times New Roman"/>
        </w:rPr>
        <w:lastRenderedPageBreak/>
        <w:t xml:space="preserve">of the first ping in the tag’s ping train, arriving before any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arrivals, should trigger the receiver to begin the blanking interval. Once the blanking interval ends, any detectable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arriving (e.g. the surface reflected bounce of the first ping) may cause the receiver to reject the ping train since the receiver is expecting the direct path arrival of the second ping in the train. Rejection is not predicted for </w:t>
      </w:r>
      <w:r w:rsidR="00612EE1" w:rsidRPr="00DB1ACA">
        <w:rPr>
          <w:rFonts w:ascii="Times New Roman" w:eastAsia="Times New Roman" w:hAnsi="Times New Roman" w:cs="Times New Roman"/>
        </w:rPr>
        <w:t>multipaths</w:t>
      </w:r>
      <w:r w:rsidR="00073431" w:rsidRPr="00DB1ACA">
        <w:rPr>
          <w:rFonts w:ascii="Times New Roman" w:eastAsia="Times New Roman" w:hAnsi="Times New Roman" w:cs="Times New Roman"/>
        </w:rPr>
        <w:t xml:space="preserve"> with lengths longer than the AMDR as we assume transmission losses incurred during propagation will be equal to or in excess of the direct path, and will therefore be undetectable to the receiver. </w:t>
      </w:r>
    </w:p>
    <w:p w14:paraId="7BCA4814" w14:textId="4D384C94" w:rsidR="006964DC" w:rsidRPr="00DB1ACA" w:rsidRDefault="00B343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Therefore, e</w:t>
      </w:r>
      <w:r w:rsidR="00A600E1" w:rsidRPr="00DB1ACA">
        <w:rPr>
          <w:rFonts w:ascii="Times New Roman" w:eastAsia="Times New Roman" w:hAnsi="Times New Roman" w:cs="Times New Roman"/>
        </w:rPr>
        <w:t xml:space="preserve">ach </w:t>
      </w:r>
      <w:r w:rsidR="00612EE1" w:rsidRPr="00DB1ACA">
        <w:rPr>
          <w:rFonts w:ascii="Times New Roman" w:eastAsia="Times New Roman" w:hAnsi="Times New Roman" w:cs="Times New Roman"/>
        </w:rPr>
        <w:t>multipath</w:t>
      </w:r>
      <w:r w:rsidR="00A600E1" w:rsidRPr="00DB1ACA">
        <w:rPr>
          <w:rFonts w:ascii="Times New Roman" w:eastAsia="Times New Roman" w:hAnsi="Times New Roman" w:cs="Times New Roman"/>
        </w:rPr>
        <w:t xml:space="preserve"> </w:t>
      </w:r>
      <w:r w:rsidR="00D21925" w:rsidRPr="00DB1ACA">
        <w:rPr>
          <w:rFonts w:ascii="Times New Roman" w:eastAsia="Times New Roman" w:hAnsi="Times New Roman" w:cs="Times New Roman"/>
        </w:rPr>
        <w:t xml:space="preserve">arriving at a receiver </w:t>
      </w:r>
      <w:r w:rsidR="00A600E1" w:rsidRPr="00DB1ACA">
        <w:rPr>
          <w:rFonts w:ascii="Times New Roman" w:eastAsia="Times New Roman" w:hAnsi="Times New Roman" w:cs="Times New Roman"/>
        </w:rPr>
        <w:t xml:space="preserve">may fall into one of three categories. </w:t>
      </w:r>
      <w:r w:rsidR="00073431" w:rsidRPr="00DB1ACA">
        <w:rPr>
          <w:rFonts w:ascii="Times New Roman" w:eastAsia="Times New Roman" w:hAnsi="Times New Roman" w:cs="Times New Roman"/>
        </w:rPr>
        <w:t xml:space="preserve">1. </w:t>
      </w:r>
      <w:r w:rsidR="00A600E1" w:rsidRPr="00DB1ACA">
        <w:rPr>
          <w:rFonts w:ascii="Times New Roman" w:eastAsia="Times New Roman" w:hAnsi="Times New Roman" w:cs="Times New Roman"/>
        </w:rPr>
        <w:t xml:space="preserve">If the relative arrival time is less than or equal to the blanking interval and the total path length is less than or equal to the AMDR, the </w:t>
      </w:r>
      <w:r w:rsidR="00612EE1" w:rsidRPr="00DB1ACA">
        <w:rPr>
          <w:rFonts w:ascii="Times New Roman" w:eastAsia="Times New Roman" w:hAnsi="Times New Roman" w:cs="Times New Roman"/>
        </w:rPr>
        <w:t>multipath</w:t>
      </w:r>
      <w:r w:rsidR="00A600E1" w:rsidRPr="00DB1ACA">
        <w:rPr>
          <w:rFonts w:ascii="Times New Roman" w:eastAsia="Times New Roman" w:hAnsi="Times New Roman" w:cs="Times New Roman"/>
        </w:rPr>
        <w:t xml:space="preserve"> is not predicted to interfere with detection of the direct signal. </w:t>
      </w:r>
      <w:r w:rsidR="00073431" w:rsidRPr="00DB1ACA">
        <w:rPr>
          <w:rFonts w:ascii="Times New Roman" w:eastAsia="Times New Roman" w:hAnsi="Times New Roman" w:cs="Times New Roman"/>
        </w:rPr>
        <w:t xml:space="preserve">2. </w:t>
      </w:r>
      <w:r w:rsidR="00A600E1" w:rsidRPr="00DB1ACA">
        <w:rPr>
          <w:rFonts w:ascii="Times New Roman" w:eastAsia="Times New Roman" w:hAnsi="Times New Roman" w:cs="Times New Roman"/>
        </w:rPr>
        <w:t xml:space="preserve">If the relative arrival time is greater than the blanking interval and the total path length is less than or equal to the AMDR, the </w:t>
      </w:r>
      <w:r w:rsidR="00612EE1" w:rsidRPr="00DB1ACA">
        <w:rPr>
          <w:rFonts w:ascii="Times New Roman" w:eastAsia="Times New Roman" w:hAnsi="Times New Roman" w:cs="Times New Roman"/>
        </w:rPr>
        <w:t>multipath</w:t>
      </w:r>
      <w:r w:rsidR="00A600E1" w:rsidRPr="00DB1ACA">
        <w:rPr>
          <w:rFonts w:ascii="Times New Roman" w:eastAsia="Times New Roman" w:hAnsi="Times New Roman" w:cs="Times New Roman"/>
        </w:rPr>
        <w:t xml:space="preserve"> is predicted to interfere with the direct signal resulting in failure of the receiver to detect the transmission.</w:t>
      </w:r>
      <w:r w:rsidR="00073431" w:rsidRPr="00DB1ACA">
        <w:rPr>
          <w:rFonts w:ascii="Times New Roman" w:eastAsia="Times New Roman" w:hAnsi="Times New Roman" w:cs="Times New Roman"/>
        </w:rPr>
        <w:t xml:space="preserve"> 3. If the path length is in excess of the AMDR, no interference is predicted as the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has </w:t>
      </w:r>
      <w:r w:rsidR="00943391" w:rsidRPr="00DB1ACA">
        <w:rPr>
          <w:rFonts w:ascii="Times New Roman" w:eastAsia="Times New Roman" w:hAnsi="Times New Roman" w:cs="Times New Roman"/>
        </w:rPr>
        <w:t>experienced</w:t>
      </w:r>
      <w:r w:rsidR="00073431" w:rsidRPr="00DB1ACA">
        <w:rPr>
          <w:rFonts w:ascii="Times New Roman" w:eastAsia="Times New Roman" w:hAnsi="Times New Roman" w:cs="Times New Roman"/>
        </w:rPr>
        <w:t xml:space="preserve"> transmission losses during propagation such that it is below the threshold for detection.</w:t>
      </w:r>
      <w:r w:rsidR="00A600E1" w:rsidRPr="00DB1ACA">
        <w:rPr>
          <w:rFonts w:ascii="Times New Roman" w:eastAsia="Times New Roman" w:hAnsi="Times New Roman" w:cs="Times New Roman"/>
        </w:rPr>
        <w:t xml:space="preserve"> </w:t>
      </w:r>
      <w:r w:rsidR="00073431" w:rsidRPr="00DB1ACA">
        <w:rPr>
          <w:rFonts w:ascii="Times New Roman" w:eastAsia="Times New Roman" w:hAnsi="Times New Roman" w:cs="Times New Roman"/>
        </w:rPr>
        <w:t>At each g</w:t>
      </w:r>
      <w:r w:rsidR="0F646590" w:rsidRPr="00DB1ACA">
        <w:rPr>
          <w:rFonts w:ascii="Times New Roman" w:eastAsia="Times New Roman" w:hAnsi="Times New Roman" w:cs="Times New Roman"/>
        </w:rPr>
        <w:t>rid point</w:t>
      </w:r>
      <w:r w:rsidR="00073431" w:rsidRPr="00DB1ACA">
        <w:rPr>
          <w:rFonts w:ascii="Times New Roman" w:eastAsia="Times New Roman" w:hAnsi="Times New Roman" w:cs="Times New Roman"/>
        </w:rPr>
        <w:t xml:space="preserve">, each </w:t>
      </w:r>
      <w:r w:rsidR="00612EE1" w:rsidRPr="00DB1ACA">
        <w:rPr>
          <w:rFonts w:ascii="Times New Roman" w:eastAsia="Times New Roman" w:hAnsi="Times New Roman" w:cs="Times New Roman"/>
        </w:rPr>
        <w:t>multipath</w:t>
      </w:r>
      <w:r w:rsidR="00D21925" w:rsidRPr="00DB1ACA">
        <w:rPr>
          <w:rFonts w:ascii="Times New Roman" w:eastAsia="Times New Roman" w:hAnsi="Times New Roman" w:cs="Times New Roman"/>
        </w:rPr>
        <w:t xml:space="preserve"> </w:t>
      </w:r>
      <w:r w:rsidR="00073431" w:rsidRPr="00DB1ACA">
        <w:rPr>
          <w:rFonts w:ascii="Times New Roman" w:eastAsia="Times New Roman" w:hAnsi="Times New Roman" w:cs="Times New Roman"/>
        </w:rPr>
        <w:t>is categorized. Grid points</w:t>
      </w:r>
      <w:r w:rsidR="0F646590" w:rsidRPr="00DB1ACA">
        <w:rPr>
          <w:rFonts w:ascii="Times New Roman" w:eastAsia="Times New Roman" w:hAnsi="Times New Roman" w:cs="Times New Roman"/>
        </w:rPr>
        <w:t xml:space="preserve"> </w:t>
      </w:r>
      <w:r w:rsidR="00073431" w:rsidRPr="00DB1ACA">
        <w:rPr>
          <w:rFonts w:ascii="Times New Roman" w:eastAsia="Times New Roman" w:hAnsi="Times New Roman" w:cs="Times New Roman"/>
        </w:rPr>
        <w:t xml:space="preserve">with at least one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falling into the second category </w:t>
      </w:r>
      <w:r w:rsidR="0F646590" w:rsidRPr="00DB1ACA">
        <w:rPr>
          <w:rFonts w:ascii="Times New Roman" w:eastAsia="Times New Roman" w:hAnsi="Times New Roman" w:cs="Times New Roman"/>
        </w:rPr>
        <w:t>are predicted to experience CPDI</w:t>
      </w:r>
      <w:r w:rsidR="00073431" w:rsidRPr="00DB1ACA">
        <w:rPr>
          <w:rFonts w:ascii="Times New Roman" w:eastAsia="Times New Roman" w:hAnsi="Times New Roman" w:cs="Times New Roman"/>
        </w:rPr>
        <w:t xml:space="preserve"> based on our cr</w:t>
      </w:r>
      <w:r w:rsidR="00CA6382" w:rsidRPr="00DB1ACA">
        <w:rPr>
          <w:rFonts w:ascii="Times New Roman" w:eastAsia="Times New Roman" w:hAnsi="Times New Roman" w:cs="Times New Roman"/>
        </w:rPr>
        <w:t>iteria</w:t>
      </w:r>
      <w:r w:rsidR="0F646590" w:rsidRPr="00DB1ACA">
        <w:rPr>
          <w:rFonts w:ascii="Times New Roman" w:eastAsia="Times New Roman" w:hAnsi="Times New Roman" w:cs="Times New Roman"/>
        </w:rPr>
        <w:t xml:space="preserve">; grid points </w:t>
      </w:r>
      <w:r w:rsidR="00CA6382" w:rsidRPr="00DB1ACA">
        <w:rPr>
          <w:rFonts w:ascii="Times New Roman" w:eastAsia="Times New Roman" w:hAnsi="Times New Roman" w:cs="Times New Roman"/>
        </w:rPr>
        <w:t xml:space="preserve">where all transmission </w:t>
      </w:r>
      <w:r w:rsidR="00612EE1" w:rsidRPr="00DB1ACA">
        <w:rPr>
          <w:rFonts w:ascii="Times New Roman" w:eastAsia="Times New Roman" w:hAnsi="Times New Roman" w:cs="Times New Roman"/>
        </w:rPr>
        <w:t>multipath</w:t>
      </w:r>
      <w:r w:rsidR="00CA6382"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are </w:t>
      </w:r>
      <w:r w:rsidR="00CA6382" w:rsidRPr="00DB1ACA">
        <w:rPr>
          <w:rFonts w:ascii="Times New Roman" w:eastAsia="Times New Roman" w:hAnsi="Times New Roman" w:cs="Times New Roman"/>
        </w:rPr>
        <w:t xml:space="preserve">of the first and third type are </w:t>
      </w:r>
      <w:r w:rsidR="0F646590" w:rsidRPr="00DB1ACA">
        <w:rPr>
          <w:rFonts w:ascii="Times New Roman" w:eastAsia="Times New Roman" w:hAnsi="Times New Roman" w:cs="Times New Roman"/>
        </w:rPr>
        <w:t xml:space="preserve">predicted not to experience CPDI. </w:t>
      </w:r>
    </w:p>
    <w:p w14:paraId="1A3C2F30" w14:textId="0E1D9AE5"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Following the development of </w:t>
      </w:r>
      <w:r w:rsidR="00200367" w:rsidRPr="00DB1ACA">
        <w:rPr>
          <w:rFonts w:ascii="Times New Roman" w:eastAsia="Times New Roman" w:hAnsi="Times New Roman" w:cs="Times New Roman"/>
        </w:rPr>
        <w:t>the</w:t>
      </w:r>
      <w:r w:rsidRPr="00DB1ACA">
        <w:rPr>
          <w:rFonts w:ascii="Times New Roman" w:eastAsia="Times New Roman" w:hAnsi="Times New Roman" w:cs="Times New Roman"/>
        </w:rPr>
        <w:t xml:space="preserve"> mechanistic CPDI model, we input parameters from both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and shallow water ranging </w:t>
      </w:r>
      <w:r w:rsidR="00B34342" w:rsidRPr="00DB1ACA">
        <w:rPr>
          <w:rFonts w:ascii="Times New Roman" w:eastAsia="Times New Roman" w:hAnsi="Times New Roman" w:cs="Times New Roman"/>
        </w:rPr>
        <w:t xml:space="preserve">field experiments </w:t>
      </w:r>
      <w:r w:rsidRPr="00DB1ACA">
        <w:rPr>
          <w:rFonts w:ascii="Times New Roman" w:eastAsia="Times New Roman" w:hAnsi="Times New Roman" w:cs="Times New Roman"/>
        </w:rPr>
        <w:t xml:space="preserve">to compare </w:t>
      </w:r>
      <w:r w:rsidR="007550E6" w:rsidRPr="00DB1ACA">
        <w:rPr>
          <w:rFonts w:ascii="Times New Roman" w:eastAsia="Times New Roman" w:hAnsi="Times New Roman" w:cs="Times New Roman"/>
        </w:rPr>
        <w:t xml:space="preserve">the range affected by </w:t>
      </w:r>
      <w:r w:rsidRPr="00DB1ACA">
        <w:rPr>
          <w:rFonts w:ascii="Times New Roman" w:eastAsia="Times New Roman" w:hAnsi="Times New Roman" w:cs="Times New Roman"/>
        </w:rPr>
        <w:t xml:space="preserve">CPDI to predictions from </w:t>
      </w:r>
      <w:r w:rsidR="00200367" w:rsidRPr="00DB1ACA">
        <w:rPr>
          <w:rFonts w:ascii="Times New Roman" w:eastAsia="Times New Roman" w:hAnsi="Times New Roman" w:cs="Times New Roman"/>
        </w:rPr>
        <w:t>the</w:t>
      </w:r>
      <w:r w:rsidRPr="00DB1ACA">
        <w:rPr>
          <w:rFonts w:ascii="Times New Roman" w:eastAsia="Times New Roman" w:hAnsi="Times New Roman" w:cs="Times New Roman"/>
        </w:rPr>
        <w:t xml:space="preserve"> mechanistic CPDI model. We used a 260 ms blanking interval (by default the largest blanking interval available when initializing a VR2-W), a sound speed of 1530 m/s (typical of the environment in which testing was performed </w:t>
      </w:r>
      <w:r w:rsidRPr="00DB1ACA">
        <w:rPr>
          <w:rFonts w:ascii="Times New Roman" w:eastAsia="Times New Roman" w:hAnsi="Times New Roman" w:cs="Times New Roman"/>
          <w:noProof/>
        </w:rPr>
        <w:t>(Tsuchiya et al., 2015)</w:t>
      </w:r>
      <w:r w:rsidRPr="00DB1ACA">
        <w:rPr>
          <w:rFonts w:ascii="Times New Roman" w:hAnsi="Times New Roman" w:cs="Times New Roman"/>
        </w:rPr>
        <w:t xml:space="preserve">), and a grid </w:t>
      </w:r>
      <w:r w:rsidR="00200367" w:rsidRPr="00DB1ACA">
        <w:rPr>
          <w:rFonts w:ascii="Times New Roman" w:hAnsi="Times New Roman" w:cs="Times New Roman"/>
        </w:rPr>
        <w:t>resolution</w:t>
      </w:r>
      <w:r w:rsidRPr="00DB1ACA">
        <w:rPr>
          <w:rFonts w:ascii="Times New Roman" w:hAnsi="Times New Roman" w:cs="Times New Roman"/>
        </w:rPr>
        <w:t xml:space="preserve"> of 1 m</w:t>
      </w:r>
      <w:r w:rsidRPr="00DB1ACA">
        <w:rPr>
          <w:rFonts w:ascii="Times New Roman" w:eastAsia="Times New Roman" w:hAnsi="Times New Roman" w:cs="Times New Roman"/>
        </w:rPr>
        <w:t xml:space="preserve">. For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(experiment</w:t>
      </w:r>
      <w:r w:rsidR="00200367" w:rsidRPr="00DB1ACA">
        <w:rPr>
          <w:rFonts w:ascii="Times New Roman" w:eastAsia="Times New Roman" w:hAnsi="Times New Roman" w:cs="Times New Roman"/>
        </w:rPr>
        <w:t xml:space="preserve"> 1), transmission detection was predicted by simulating</w:t>
      </w:r>
      <w:r w:rsidRPr="00DB1ACA">
        <w:rPr>
          <w:rFonts w:ascii="Times New Roman" w:eastAsia="Times New Roman" w:hAnsi="Times New Roman" w:cs="Times New Roman"/>
        </w:rPr>
        <w:t xml:space="preserve"> receivers at 270 and 299 m depth in a water column depth of 300 m </w:t>
      </w:r>
      <w:r w:rsidR="00200367" w:rsidRPr="00DB1ACA">
        <w:rPr>
          <w:rFonts w:ascii="Times New Roman" w:eastAsia="Times New Roman" w:hAnsi="Times New Roman" w:cs="Times New Roman"/>
        </w:rPr>
        <w:t>across horizontal distances up to 1</w:t>
      </w:r>
      <w:r w:rsidR="00D701A1" w:rsidRPr="00DB1ACA">
        <w:rPr>
          <w:rFonts w:ascii="Times New Roman" w:eastAsia="Times New Roman" w:hAnsi="Times New Roman" w:cs="Times New Roman"/>
        </w:rPr>
        <w:t>,</w:t>
      </w:r>
      <w:r w:rsidR="00200367" w:rsidRPr="00DB1ACA">
        <w:rPr>
          <w:rFonts w:ascii="Times New Roman" w:eastAsia="Times New Roman" w:hAnsi="Times New Roman" w:cs="Times New Roman"/>
        </w:rPr>
        <w:t xml:space="preserve">000 m from the receiver </w:t>
      </w:r>
      <w:r w:rsidRPr="00DB1ACA">
        <w:rPr>
          <w:rFonts w:ascii="Times New Roman" w:eastAsia="Times New Roman" w:hAnsi="Times New Roman" w:cs="Times New Roman"/>
        </w:rPr>
        <w:t>with the mechanistic CPDI model</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For the shallow water range experiment</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(experiment</w:t>
      </w:r>
      <w:r w:rsidR="00200367" w:rsidRPr="00DB1ACA">
        <w:rPr>
          <w:rFonts w:ascii="Times New Roman" w:eastAsia="Times New Roman" w:hAnsi="Times New Roman" w:cs="Times New Roman"/>
        </w:rPr>
        <w:t xml:space="preserve"> 2),</w:t>
      </w:r>
      <w:r w:rsidRPr="00DB1ACA">
        <w:rPr>
          <w:rFonts w:ascii="Times New Roman" w:eastAsia="Times New Roman" w:hAnsi="Times New Roman" w:cs="Times New Roman"/>
        </w:rPr>
        <w:t xml:space="preserve"> receivers were simulated at 24, 17.5, and 10 m depth in a </w:t>
      </w:r>
      <w:proofErr w:type="gramStart"/>
      <w:r w:rsidRPr="00DB1ACA">
        <w:rPr>
          <w:rFonts w:ascii="Times New Roman" w:eastAsia="Times New Roman" w:hAnsi="Times New Roman" w:cs="Times New Roman"/>
        </w:rPr>
        <w:t>25 m</w:t>
      </w:r>
      <w:proofErr w:type="gramEnd"/>
      <w:r w:rsidRPr="00DB1ACA">
        <w:rPr>
          <w:rFonts w:ascii="Times New Roman" w:eastAsia="Times New Roman" w:hAnsi="Times New Roman" w:cs="Times New Roman"/>
        </w:rPr>
        <w:t xml:space="preserve"> environment over </w:t>
      </w:r>
      <w:r w:rsidR="00200367" w:rsidRPr="00DB1ACA">
        <w:rPr>
          <w:rFonts w:ascii="Times New Roman" w:eastAsia="Times New Roman" w:hAnsi="Times New Roman" w:cs="Times New Roman"/>
        </w:rPr>
        <w:t>the</w:t>
      </w:r>
      <w:r w:rsidRPr="00DB1ACA">
        <w:rPr>
          <w:rFonts w:ascii="Times New Roman" w:eastAsia="Times New Roman" w:hAnsi="Times New Roman" w:cs="Times New Roman"/>
        </w:rPr>
        <w:t xml:space="preserve"> 1</w:t>
      </w:r>
      <w:r w:rsidR="00D701A1" w:rsidRPr="00DB1ACA">
        <w:rPr>
          <w:rFonts w:ascii="Times New Roman" w:eastAsia="Times New Roman" w:hAnsi="Times New Roman" w:cs="Times New Roman"/>
        </w:rPr>
        <w:t>,</w:t>
      </w:r>
      <w:r w:rsidRPr="00DB1ACA">
        <w:rPr>
          <w:rFonts w:ascii="Times New Roman" w:eastAsia="Times New Roman" w:hAnsi="Times New Roman" w:cs="Times New Roman"/>
        </w:rPr>
        <w:t>200 m range</w:t>
      </w:r>
      <w:r w:rsidR="00200367" w:rsidRPr="00DB1ACA">
        <w:rPr>
          <w:rFonts w:ascii="Times New Roman" w:eastAsia="Times New Roman" w:hAnsi="Times New Roman" w:cs="Times New Roman"/>
        </w:rPr>
        <w:t xml:space="preserve"> tags were deployed</w:t>
      </w:r>
      <w:r w:rsidRPr="00DB1ACA">
        <w:rPr>
          <w:rFonts w:ascii="Times New Roman" w:eastAsia="Times New Roman" w:hAnsi="Times New Roman" w:cs="Times New Roman"/>
        </w:rPr>
        <w:t>. The AMDR variable was defined as the distance at which the number of transmissions detected by receivers, estimated from the median o</w:t>
      </w:r>
      <w:r w:rsidR="00A106D3" w:rsidRPr="00DB1ACA">
        <w:rPr>
          <w:rFonts w:ascii="Times New Roman" w:eastAsia="Times New Roman" w:hAnsi="Times New Roman" w:cs="Times New Roman"/>
        </w:rPr>
        <w:t>f all considered candidate GAM</w:t>
      </w:r>
      <w:r w:rsidRPr="00DB1ACA">
        <w:rPr>
          <w:rFonts w:ascii="Times New Roman" w:eastAsia="Times New Roman" w:hAnsi="Times New Roman" w:cs="Times New Roman"/>
        </w:rPr>
        <w:t xml:space="preserve"> estimations, fell below 5%. With a </w:t>
      </w:r>
      <w:r w:rsidR="00200367" w:rsidRPr="00DB1ACA">
        <w:rPr>
          <w:rFonts w:ascii="Times New Roman" w:eastAsia="Times New Roman" w:hAnsi="Times New Roman" w:cs="Times New Roman"/>
        </w:rPr>
        <w:t>nominal transmission interval</w:t>
      </w:r>
      <w:r w:rsidRPr="00DB1ACA">
        <w:rPr>
          <w:rFonts w:ascii="Times New Roman" w:eastAsia="Times New Roman" w:hAnsi="Times New Roman" w:cs="Times New Roman"/>
        </w:rPr>
        <w:t xml:space="preserve"> of 60 seconds, this threshold was 3 detections per hour</w:t>
      </w:r>
      <w:r w:rsidR="00200367" w:rsidRPr="00DB1ACA">
        <w:rPr>
          <w:rFonts w:ascii="Times New Roman" w:eastAsia="Times New Roman" w:hAnsi="Times New Roman" w:cs="Times New Roman"/>
        </w:rPr>
        <w:t xml:space="preserve"> for the tags used in these two experiments</w:t>
      </w:r>
      <w:r w:rsidRPr="00DB1ACA">
        <w:rPr>
          <w:rFonts w:ascii="Times New Roman" w:eastAsia="Times New Roman" w:hAnsi="Times New Roman" w:cs="Times New Roman"/>
        </w:rPr>
        <w:t>.</w:t>
      </w:r>
    </w:p>
    <w:p w14:paraId="11EB0B19" w14:textId="77777777" w:rsidR="006964DC" w:rsidRPr="00DB1ACA" w:rsidRDefault="006964DC">
      <w:pPr>
        <w:pStyle w:val="Normal1"/>
        <w:ind w:firstLine="720"/>
        <w:rPr>
          <w:rFonts w:ascii="Times New Roman" w:hAnsi="Times New Roman" w:cs="Times New Roman"/>
        </w:rPr>
      </w:pPr>
    </w:p>
    <w:p w14:paraId="3058D99D" w14:textId="62427FBE" w:rsidR="006964DC" w:rsidRPr="00DB1ACA" w:rsidRDefault="002459AC">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 xml:space="preserve">Experiment </w:t>
      </w:r>
      <w:r w:rsidR="0F646590" w:rsidRPr="00DB1ACA">
        <w:rPr>
          <w:rFonts w:ascii="Times New Roman" w:eastAsia="Times New Roman" w:hAnsi="Times New Roman" w:cs="Times New Roman"/>
          <w:b/>
          <w:bCs/>
        </w:rPr>
        <w:t xml:space="preserve">3: </w:t>
      </w:r>
      <w:r w:rsidRPr="00DB1ACA">
        <w:rPr>
          <w:rFonts w:ascii="Times New Roman" w:eastAsia="Times New Roman" w:hAnsi="Times New Roman" w:cs="Times New Roman"/>
          <w:b/>
          <w:bCs/>
        </w:rPr>
        <w:t xml:space="preserve">Depth Dependent </w:t>
      </w:r>
      <w:r w:rsidR="0F646590" w:rsidRPr="00DB1ACA">
        <w:rPr>
          <w:rFonts w:ascii="Times New Roman" w:eastAsia="Times New Roman" w:hAnsi="Times New Roman" w:cs="Times New Roman"/>
          <w:b/>
          <w:bCs/>
        </w:rPr>
        <w:t>Model Validation</w:t>
      </w:r>
      <w:r w:rsidRPr="00DB1ACA">
        <w:rPr>
          <w:rFonts w:ascii="Times New Roman" w:eastAsia="Times New Roman" w:hAnsi="Times New Roman" w:cs="Times New Roman"/>
          <w:b/>
          <w:bCs/>
        </w:rPr>
        <w:t>:</w:t>
      </w:r>
      <w:r w:rsidRPr="00DB1ACA">
        <w:rPr>
          <w:rFonts w:ascii="Times New Roman" w:eastAsia="Times New Roman" w:hAnsi="Times New Roman" w:cs="Times New Roman"/>
          <w:i/>
          <w:iCs/>
        </w:rPr>
        <w:t xml:space="preserve"> </w:t>
      </w:r>
      <w:r w:rsidR="004C0E9E" w:rsidRPr="00DB1ACA">
        <w:rPr>
          <w:rFonts w:ascii="Times New Roman" w:hAnsi="Times New Roman" w:cs="Times New Roman"/>
          <w:i/>
        </w:rPr>
        <w:t>17 March – 25 March 2015</w:t>
      </w:r>
    </w:p>
    <w:p w14:paraId="4DFF44B3" w14:textId="12038AF8" w:rsidR="006964DC" w:rsidRPr="00DB1ACA" w:rsidRDefault="006964DC">
      <w:pPr>
        <w:pStyle w:val="Normal1"/>
        <w:rPr>
          <w:rFonts w:ascii="Times New Roman" w:eastAsia="Times New Roman" w:hAnsi="Times New Roman" w:cs="Times New Roman"/>
          <w:b/>
          <w:bCs/>
        </w:rPr>
      </w:pPr>
      <w:r w:rsidRPr="00DB1ACA">
        <w:rPr>
          <w:rFonts w:ascii="Times New Roman" w:hAnsi="Times New Roman" w:cs="Times New Roman"/>
        </w:rPr>
        <w:tab/>
      </w:r>
      <w:r w:rsidR="00B352F6" w:rsidRPr="00DB1ACA">
        <w:rPr>
          <w:rFonts w:ascii="Times New Roman" w:hAnsi="Times New Roman" w:cs="Times New Roman"/>
        </w:rPr>
        <w:t xml:space="preserve">The first of two </w:t>
      </w:r>
      <w:r w:rsidR="007550E6" w:rsidRPr="00DB1ACA">
        <w:rPr>
          <w:rFonts w:ascii="Times New Roman" w:hAnsi="Times New Roman" w:cs="Times New Roman"/>
        </w:rPr>
        <w:t xml:space="preserve">validation experiments </w:t>
      </w:r>
      <w:proofErr w:type="gramStart"/>
      <w:r w:rsidR="00B352F6" w:rsidRPr="00DB1ACA">
        <w:rPr>
          <w:rFonts w:ascii="Times New Roman" w:hAnsi="Times New Roman" w:cs="Times New Roman"/>
        </w:rPr>
        <w:t>was</w:t>
      </w:r>
      <w:proofErr w:type="gramEnd"/>
      <w:r w:rsidR="00B352F6" w:rsidRPr="00DB1ACA">
        <w:rPr>
          <w:rFonts w:ascii="Times New Roman" w:hAnsi="Times New Roman" w:cs="Times New Roman"/>
        </w:rPr>
        <w:t xml:space="preserve"> </w:t>
      </w:r>
      <w:r w:rsidR="007550E6" w:rsidRPr="00DB1ACA">
        <w:rPr>
          <w:rFonts w:ascii="Times New Roman" w:hAnsi="Times New Roman" w:cs="Times New Roman"/>
        </w:rPr>
        <w:t xml:space="preserve">designed to test predictions of CPDI related to deployment </w:t>
      </w:r>
      <w:r w:rsidR="00B352F6" w:rsidRPr="00DB1ACA">
        <w:rPr>
          <w:rFonts w:ascii="Times New Roman" w:hAnsi="Times New Roman" w:cs="Times New Roman"/>
        </w:rPr>
        <w:t>depth</w:t>
      </w:r>
      <w:r w:rsidR="007550E6" w:rsidRPr="00DB1ACA">
        <w:rPr>
          <w:rFonts w:ascii="Times New Roman" w:hAnsi="Times New Roman" w:cs="Times New Roman"/>
        </w:rPr>
        <w:t xml:space="preserve">. </w:t>
      </w:r>
      <w:r w:rsidR="00D81E26" w:rsidRPr="00DB1ACA">
        <w:rPr>
          <w:rFonts w:ascii="Times New Roman" w:eastAsia="Times New Roman" w:hAnsi="Times New Roman" w:cs="Times New Roman"/>
        </w:rPr>
        <w:t xml:space="preserve">In </w:t>
      </w:r>
      <w:r w:rsidR="00B352F6" w:rsidRPr="00DB1ACA">
        <w:rPr>
          <w:rFonts w:ascii="Times New Roman" w:eastAsia="Times New Roman" w:hAnsi="Times New Roman" w:cs="Times New Roman"/>
        </w:rPr>
        <w:t>this</w:t>
      </w:r>
      <w:r w:rsidR="00D81E26" w:rsidRPr="00DB1ACA">
        <w:rPr>
          <w:rFonts w:ascii="Times New Roman" w:eastAsia="Times New Roman" w:hAnsi="Times New Roman" w:cs="Times New Roman"/>
        </w:rPr>
        <w:t xml:space="preserve"> experiment, the</w:t>
      </w:r>
      <w:r w:rsidRPr="00DB1ACA">
        <w:rPr>
          <w:rFonts w:ascii="Times New Roman" w:eastAsia="Times New Roman" w:hAnsi="Times New Roman" w:cs="Times New Roman"/>
        </w:rPr>
        <w:t xml:space="preserve"> mechanistic CPDI model was used </w:t>
      </w:r>
      <w:r w:rsidR="007550E6" w:rsidRPr="00DB1ACA">
        <w:rPr>
          <w:rFonts w:ascii="Times New Roman" w:eastAsia="Times New Roman" w:hAnsi="Times New Roman" w:cs="Times New Roman"/>
        </w:rPr>
        <w:t xml:space="preserve">to </w:t>
      </w:r>
      <w:r w:rsidR="00D81E26" w:rsidRPr="00DB1ACA">
        <w:rPr>
          <w:rFonts w:ascii="Times New Roman" w:eastAsia="Times New Roman" w:hAnsi="Times New Roman" w:cs="Times New Roman"/>
        </w:rPr>
        <w:t>identify</w:t>
      </w:r>
      <w:r w:rsidRPr="00DB1ACA">
        <w:rPr>
          <w:rFonts w:ascii="Times New Roman" w:eastAsia="Times New Roman" w:hAnsi="Times New Roman" w:cs="Times New Roman"/>
        </w:rPr>
        <w:t xml:space="preserve"> two depth conditions: One in which </w:t>
      </w:r>
      <w:r w:rsidR="00612EE1" w:rsidRPr="00DB1ACA">
        <w:rPr>
          <w:rFonts w:ascii="Times New Roman" w:eastAsia="Times New Roman" w:hAnsi="Times New Roman" w:cs="Times New Roman"/>
        </w:rPr>
        <w:t>multipath</w:t>
      </w:r>
      <w:ins w:id="145" w:author="Stephen Scherrer" w:date="2017-11-21T14:15:00Z">
        <w:r w:rsidR="00122709" w:rsidRPr="00F379A7">
          <w:rPr>
            <w:rFonts w:ascii="Times New Roman" w:eastAsia="Times New Roman" w:hAnsi="Times New Roman" w:cs="Times New Roman"/>
          </w:rPr>
          <w:t>s</w:t>
        </w:r>
      </w:ins>
      <w:r w:rsidR="00200367" w:rsidRPr="00DB1ACA">
        <w:rPr>
          <w:rFonts w:ascii="Times New Roman" w:eastAsia="Times New Roman" w:hAnsi="Times New Roman" w:cs="Times New Roman"/>
        </w:rPr>
        <w:t xml:space="preserve"> were</w:t>
      </w:r>
      <w:r w:rsidRPr="00DB1ACA">
        <w:rPr>
          <w:rFonts w:ascii="Times New Roman" w:eastAsia="Times New Roman" w:hAnsi="Times New Roman" w:cs="Times New Roman"/>
        </w:rPr>
        <w:t xml:space="preserve"> predicted to </w:t>
      </w:r>
      <w:r w:rsidR="00200367" w:rsidRPr="00DB1ACA">
        <w:rPr>
          <w:rFonts w:ascii="Times New Roman" w:eastAsia="Times New Roman" w:hAnsi="Times New Roman" w:cs="Times New Roman"/>
        </w:rPr>
        <w:t>arrive outside the receiver’s blanking interval, producing CPDI</w:t>
      </w:r>
      <w:r w:rsidRPr="00DB1ACA">
        <w:rPr>
          <w:rFonts w:ascii="Times New Roman" w:eastAsia="Times New Roman" w:hAnsi="Times New Roman" w:cs="Times New Roman"/>
        </w:rPr>
        <w:t>, and a second</w:t>
      </w:r>
      <w:r w:rsidR="00BA7DE6"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 xml:space="preserve">where no detectable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arrived outside the receiver’s blanking interval, and thus no</w:t>
      </w:r>
      <w:r w:rsidR="00BA7DE6" w:rsidRPr="00DB1ACA">
        <w:rPr>
          <w:rFonts w:ascii="Times New Roman" w:eastAsia="Times New Roman" w:hAnsi="Times New Roman" w:cs="Times New Roman"/>
        </w:rPr>
        <w:t xml:space="preserve"> </w:t>
      </w:r>
      <w:r w:rsidRPr="00DB1ACA">
        <w:rPr>
          <w:rFonts w:ascii="Times New Roman" w:eastAsia="Times New Roman" w:hAnsi="Times New Roman" w:cs="Times New Roman"/>
        </w:rPr>
        <w:t>CPDI</w:t>
      </w:r>
      <w:r w:rsidR="00200367" w:rsidRPr="00DB1ACA">
        <w:rPr>
          <w:rFonts w:ascii="Times New Roman" w:eastAsia="Times New Roman" w:hAnsi="Times New Roman" w:cs="Times New Roman"/>
        </w:rPr>
        <w:t xml:space="preserve"> effects were present. The mechanistic model’s</w:t>
      </w:r>
      <w:r w:rsidRPr="00DB1ACA">
        <w:rPr>
          <w:rFonts w:ascii="Times New Roman" w:eastAsia="Times New Roman" w:hAnsi="Times New Roman" w:cs="Times New Roman"/>
        </w:rPr>
        <w:t xml:space="preserve"> AMDR </w:t>
      </w:r>
      <w:r w:rsidR="00200367" w:rsidRPr="00DB1ACA">
        <w:rPr>
          <w:rFonts w:ascii="Times New Roman" w:eastAsia="Times New Roman" w:hAnsi="Times New Roman" w:cs="Times New Roman"/>
        </w:rPr>
        <w:t xml:space="preserve">parameter </w:t>
      </w:r>
      <w:r w:rsidRPr="00DB1ACA">
        <w:rPr>
          <w:rFonts w:ascii="Times New Roman" w:eastAsia="Times New Roman" w:hAnsi="Times New Roman" w:cs="Times New Roman"/>
        </w:rPr>
        <w:t xml:space="preserve">was set </w:t>
      </w:r>
      <w:r w:rsidR="00200367" w:rsidRPr="00DB1ACA">
        <w:rPr>
          <w:rFonts w:ascii="Times New Roman" w:eastAsia="Times New Roman" w:hAnsi="Times New Roman" w:cs="Times New Roman"/>
        </w:rPr>
        <w:t>to</w:t>
      </w:r>
      <w:r w:rsidRPr="00DB1ACA">
        <w:rPr>
          <w:rFonts w:ascii="Times New Roman" w:eastAsia="Times New Roman" w:hAnsi="Times New Roman" w:cs="Times New Roman"/>
        </w:rPr>
        <w:t xml:space="preserve"> 84</w:t>
      </w:r>
      <w:r w:rsidR="00A63048" w:rsidRPr="00DB1ACA">
        <w:rPr>
          <w:rFonts w:ascii="Times New Roman" w:eastAsia="Times New Roman" w:hAnsi="Times New Roman" w:cs="Times New Roman"/>
        </w:rPr>
        <w:t>3</w:t>
      </w:r>
      <w:r w:rsidRPr="00DB1ACA">
        <w:rPr>
          <w:rFonts w:ascii="Times New Roman" w:eastAsia="Times New Roman" w:hAnsi="Times New Roman" w:cs="Times New Roman"/>
        </w:rPr>
        <w:t xml:space="preserve"> m,</w:t>
      </w:r>
      <w:r w:rsidR="00200367" w:rsidRPr="00DB1ACA">
        <w:rPr>
          <w:rFonts w:ascii="Times New Roman" w:eastAsia="Times New Roman" w:hAnsi="Times New Roman" w:cs="Times New Roman"/>
        </w:rPr>
        <w:t xml:space="preserve"> the </w:t>
      </w:r>
      <w:r w:rsidR="00A63048" w:rsidRPr="00DB1ACA">
        <w:rPr>
          <w:rFonts w:ascii="Times New Roman" w:eastAsia="Times New Roman" w:hAnsi="Times New Roman" w:cs="Times New Roman"/>
        </w:rPr>
        <w:t xml:space="preserve">closest whole number to the </w:t>
      </w:r>
      <w:r w:rsidR="00200367" w:rsidRPr="00DB1ACA">
        <w:rPr>
          <w:rFonts w:ascii="Times New Roman" w:eastAsia="Times New Roman" w:hAnsi="Times New Roman" w:cs="Times New Roman"/>
        </w:rPr>
        <w:t>median value determined during</w:t>
      </w:r>
      <w:r w:rsidRPr="00DB1ACA">
        <w:rPr>
          <w:rFonts w:ascii="Times New Roman" w:eastAsia="Times New Roman" w:hAnsi="Times New Roman" w:cs="Times New Roman"/>
        </w:rPr>
        <w:t xml:space="preserve">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w:t>
      </w:r>
      <w:r w:rsidR="00D701A1" w:rsidRPr="00DB1ACA">
        <w:rPr>
          <w:rFonts w:ascii="Times New Roman" w:eastAsia="Times New Roman" w:hAnsi="Times New Roman" w:cs="Times New Roman"/>
        </w:rPr>
        <w:t>(experiment</w:t>
      </w:r>
      <w:r w:rsidR="00DC15F0" w:rsidRPr="00DB1ACA">
        <w:rPr>
          <w:rFonts w:ascii="Times New Roman" w:eastAsia="Times New Roman" w:hAnsi="Times New Roman" w:cs="Times New Roman"/>
        </w:rPr>
        <w:t xml:space="preserve"> 1)</w:t>
      </w:r>
      <w:r w:rsidR="00200367" w:rsidRPr="00DB1ACA">
        <w:rPr>
          <w:rFonts w:ascii="Times New Roman" w:eastAsia="Times New Roman" w:hAnsi="Times New Roman" w:cs="Times New Roman"/>
        </w:rPr>
        <w:t>,</w:t>
      </w:r>
      <w:r w:rsidR="00DC15F0"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due to similarities in depth and deployment location. The </w:t>
      </w:r>
      <w:r w:rsidR="00B352F6" w:rsidRPr="00DB1ACA">
        <w:rPr>
          <w:rFonts w:ascii="Times New Roman" w:eastAsia="Times New Roman" w:hAnsi="Times New Roman" w:cs="Times New Roman"/>
        </w:rPr>
        <w:t xml:space="preserve">model’s </w:t>
      </w:r>
      <w:r w:rsidRPr="00DB1ACA">
        <w:rPr>
          <w:rFonts w:ascii="Times New Roman" w:eastAsia="Times New Roman" w:hAnsi="Times New Roman" w:cs="Times New Roman"/>
        </w:rPr>
        <w:lastRenderedPageBreak/>
        <w:t xml:space="preserve">blanking interval was </w:t>
      </w:r>
      <w:r w:rsidR="00B352F6" w:rsidRPr="00DB1ACA">
        <w:rPr>
          <w:rFonts w:ascii="Times New Roman" w:eastAsia="Times New Roman" w:hAnsi="Times New Roman" w:cs="Times New Roman"/>
        </w:rPr>
        <w:t xml:space="preserve">initialized </w:t>
      </w:r>
      <w:r w:rsidRPr="00DB1ACA">
        <w:rPr>
          <w:rFonts w:ascii="Times New Roman" w:eastAsia="Times New Roman" w:hAnsi="Times New Roman" w:cs="Times New Roman"/>
        </w:rPr>
        <w:t>at 260 ms and sound speed was 1</w:t>
      </w:r>
      <w:r w:rsidR="00D701A1" w:rsidRPr="00DB1ACA">
        <w:rPr>
          <w:rFonts w:ascii="Times New Roman" w:eastAsia="Times New Roman" w:hAnsi="Times New Roman" w:cs="Times New Roman"/>
        </w:rPr>
        <w:t>,</w:t>
      </w:r>
      <w:r w:rsidRPr="00DB1ACA">
        <w:rPr>
          <w:rFonts w:ascii="Times New Roman" w:eastAsia="Times New Roman" w:hAnsi="Times New Roman" w:cs="Times New Roman"/>
        </w:rPr>
        <w:t>530 m/s. The mechanistic model predicted CPDI for receiver and tags on the same mooring line (a horizontal distance of 0 m), when both receiver and tag were positioned 1 m above the seafloor</w:t>
      </w:r>
      <w:r w:rsidR="003B0409" w:rsidRPr="00DB1ACA">
        <w:rPr>
          <w:rFonts w:ascii="Times New Roman" w:eastAsia="Times New Roman" w:hAnsi="Times New Roman" w:cs="Times New Roman"/>
        </w:rPr>
        <w:t xml:space="preserve"> in 215 m bottom depth. </w:t>
      </w:r>
      <w:r w:rsidRPr="00DB1ACA">
        <w:rPr>
          <w:rFonts w:ascii="Times New Roman" w:eastAsia="Times New Roman" w:hAnsi="Times New Roman" w:cs="Times New Roman"/>
        </w:rPr>
        <w:t xml:space="preserve">No CPDI </w:t>
      </w:r>
      <w:r w:rsidR="00BA7DE6"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for a similar tag and receiver pair in 50 m water depth. Latitude and longitude coordinates were selected for locations matching these depths in proximity to the location where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was conducted using bathymetry charts </w:t>
      </w:r>
      <w:r w:rsidRPr="00DB1ACA">
        <w:rPr>
          <w:rFonts w:ascii="Times New Roman" w:eastAsia="Times New Roman" w:hAnsi="Times New Roman" w:cs="Times New Roman"/>
          <w:noProof/>
        </w:rPr>
        <w:t>(Johnson &amp; Potemra, 2011)</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Two </w:t>
      </w:r>
      <w:r w:rsidR="00200367" w:rsidRPr="00DB1ACA">
        <w:rPr>
          <w:rFonts w:ascii="Times New Roman" w:eastAsia="Times New Roman" w:hAnsi="Times New Roman" w:cs="Times New Roman"/>
        </w:rPr>
        <w:t xml:space="preserve">moorings, each with a </w:t>
      </w:r>
      <w:r w:rsidRPr="00DB1ACA">
        <w:rPr>
          <w:rFonts w:ascii="Times New Roman" w:eastAsia="Times New Roman" w:hAnsi="Times New Roman" w:cs="Times New Roman"/>
        </w:rPr>
        <w:t>tag and receiver</w:t>
      </w:r>
      <w:r w:rsidR="00200367" w:rsidRPr="00DB1ACA">
        <w:rPr>
          <w:rFonts w:ascii="Times New Roman" w:eastAsia="Times New Roman" w:hAnsi="Times New Roman" w:cs="Times New Roman"/>
        </w:rPr>
        <w:t>,</w:t>
      </w:r>
      <w:r w:rsidR="00570AC8" w:rsidRPr="00DB1ACA">
        <w:rPr>
          <w:rFonts w:ascii="Times New Roman" w:eastAsia="Times New Roman" w:hAnsi="Times New Roman" w:cs="Times New Roman"/>
        </w:rPr>
        <w:t xml:space="preserve"> were deployed from the RV Hoʻ</w:t>
      </w:r>
      <w:r w:rsidRPr="00DB1ACA">
        <w:rPr>
          <w:rFonts w:ascii="Times New Roman" w:eastAsia="Times New Roman" w:hAnsi="Times New Roman" w:cs="Times New Roman"/>
        </w:rPr>
        <w:t xml:space="preserve">okele, one at each site. The vessel’s depth sounder indicated that the unit intended for deployment at 50 m was deployed </w:t>
      </w:r>
      <w:r w:rsidR="00200367" w:rsidRPr="00DB1ACA">
        <w:rPr>
          <w:rFonts w:ascii="Times New Roman" w:eastAsia="Times New Roman" w:hAnsi="Times New Roman" w:cs="Times New Roman"/>
        </w:rPr>
        <w:t>at it</w:t>
      </w:r>
      <w:del w:id="146" w:author="Stephen Scherrer" w:date="2017-11-21T14:15:00Z">
        <w:r w:rsidR="00200367" w:rsidRPr="00DB1ACA">
          <w:rPr>
            <w:rFonts w:ascii="Times New Roman" w:eastAsia="Times New Roman" w:hAnsi="Times New Roman" w:cs="Times New Roman"/>
          </w:rPr>
          <w:delText>’</w:delText>
        </w:r>
      </w:del>
      <w:r w:rsidR="00200367" w:rsidRPr="00DB1ACA">
        <w:rPr>
          <w:rFonts w:ascii="Times New Roman" w:eastAsia="Times New Roman" w:hAnsi="Times New Roman" w:cs="Times New Roman"/>
        </w:rPr>
        <w:t>s target depth</w:t>
      </w:r>
      <w:r w:rsidRPr="00DB1ACA">
        <w:rPr>
          <w:rFonts w:ascii="Times New Roman" w:eastAsia="Times New Roman" w:hAnsi="Times New Roman" w:cs="Times New Roman"/>
        </w:rPr>
        <w:t>, while the receiver intended for 215 m was deployed just off target in 212 m water depth</w:t>
      </w:r>
      <w:r w:rsidR="007F3100" w:rsidRPr="00DB1ACA">
        <w:rPr>
          <w:rFonts w:ascii="Times New Roman" w:eastAsia="Times New Roman" w:hAnsi="Times New Roman" w:cs="Times New Roman"/>
        </w:rPr>
        <w:t xml:space="preserve"> (Fig. </w:t>
      </w:r>
      <w:r w:rsidR="00E230D1" w:rsidRPr="00DB1ACA">
        <w:rPr>
          <w:rFonts w:ascii="Times New Roman" w:eastAsia="Times New Roman" w:hAnsi="Times New Roman" w:cs="Times New Roman"/>
        </w:rPr>
        <w:t>6</w:t>
      </w:r>
      <w:r w:rsidR="007F3100" w:rsidRPr="00DB1ACA">
        <w:rPr>
          <w:rFonts w:ascii="Times New Roman" w:eastAsia="Times New Roman" w:hAnsi="Times New Roman" w:cs="Times New Roman"/>
        </w:rPr>
        <w:t>C</w:t>
      </w:r>
      <w:r w:rsidR="000275DF" w:rsidRPr="00DB1ACA">
        <w:rPr>
          <w:rFonts w:ascii="Times New Roman" w:eastAsia="Times New Roman" w:hAnsi="Times New Roman" w:cs="Times New Roman"/>
        </w:rPr>
        <w:t>)</w:t>
      </w:r>
      <w:r w:rsidRPr="00DB1ACA">
        <w:rPr>
          <w:rFonts w:ascii="Times New Roman" w:eastAsia="Times New Roman" w:hAnsi="Times New Roman" w:cs="Times New Roman"/>
        </w:rPr>
        <w:t xml:space="preserve">. The experiment ended prematurely when the </w:t>
      </w:r>
      <w:proofErr w:type="gramStart"/>
      <w:r w:rsidRPr="00DB1ACA">
        <w:rPr>
          <w:rFonts w:ascii="Times New Roman" w:eastAsia="Times New Roman" w:hAnsi="Times New Roman" w:cs="Times New Roman"/>
        </w:rPr>
        <w:t>50 m</w:t>
      </w:r>
      <w:proofErr w:type="gramEnd"/>
      <w:r w:rsidRPr="00DB1ACA">
        <w:rPr>
          <w:rFonts w:ascii="Times New Roman" w:eastAsia="Times New Roman" w:hAnsi="Times New Roman" w:cs="Times New Roman"/>
        </w:rPr>
        <w:t xml:space="preserve"> unit broke free of its mooring and was recovered by State of </w:t>
      </w:r>
      <w:r w:rsidR="00DD560F" w:rsidRPr="00DB1ACA">
        <w:rPr>
          <w:rFonts w:ascii="Times New Roman" w:eastAsia="Times New Roman" w:hAnsi="Times New Roman" w:cs="Times New Roman"/>
        </w:rPr>
        <w:t>Hawai</w:t>
      </w:r>
      <w:r w:rsidR="00B84881" w:rsidRPr="00DB1ACA">
        <w:rPr>
          <w:rFonts w:ascii="Times New Roman" w:eastAsia="Times New Roman" w:hAnsi="Times New Roman" w:cs="Times New Roman"/>
        </w:rPr>
        <w:t xml:space="preserve">i </w:t>
      </w:r>
      <w:r w:rsidRPr="00DB1ACA">
        <w:rPr>
          <w:rFonts w:ascii="Times New Roman" w:eastAsia="Times New Roman" w:hAnsi="Times New Roman" w:cs="Times New Roman"/>
        </w:rPr>
        <w:t>Division of Aquatic Resources enforcement officers ni</w:t>
      </w:r>
      <w:r w:rsidR="00222C5F" w:rsidRPr="00DB1ACA">
        <w:rPr>
          <w:rFonts w:ascii="Times New Roman" w:eastAsia="Times New Roman" w:hAnsi="Times New Roman" w:cs="Times New Roman"/>
        </w:rPr>
        <w:t>ne days after deployment. Logistics and s</w:t>
      </w:r>
      <w:r w:rsidRPr="00DB1ACA">
        <w:rPr>
          <w:rFonts w:ascii="Times New Roman" w:eastAsia="Times New Roman" w:hAnsi="Times New Roman" w:cs="Times New Roman"/>
        </w:rPr>
        <w:t xml:space="preserve">trong trade wind conditions prevented recovery of the remaining </w:t>
      </w:r>
      <w:ins w:id="147" w:author="Stephen Scherrer" w:date="2017-11-21T14:15:00Z">
        <w:r w:rsidR="00122709" w:rsidRPr="00F379A7">
          <w:rPr>
            <w:rFonts w:ascii="Times New Roman" w:eastAsia="Times New Roman" w:hAnsi="Times New Roman" w:cs="Times New Roman"/>
          </w:rPr>
          <w:t xml:space="preserve">unit </w:t>
        </w:r>
      </w:ins>
      <w:r w:rsidR="00222C5F" w:rsidRPr="00DB1ACA">
        <w:rPr>
          <w:rFonts w:ascii="Times New Roman" w:eastAsia="Times New Roman" w:hAnsi="Times New Roman" w:cs="Times New Roman"/>
        </w:rPr>
        <w:t>for a further eight weeks.</w:t>
      </w:r>
    </w:p>
    <w:p w14:paraId="599D60AD" w14:textId="5436F071" w:rsidR="00046F95" w:rsidRPr="00DB1ACA" w:rsidRDefault="00B352F6">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 number of tag transmissions detected hourly by</w:t>
      </w:r>
      <w:r w:rsidR="0F646590" w:rsidRPr="00DB1ACA">
        <w:rPr>
          <w:rFonts w:ascii="Times New Roman" w:eastAsia="Times New Roman" w:hAnsi="Times New Roman" w:cs="Times New Roman"/>
        </w:rPr>
        <w:t xml:space="preserve"> each receiver was assessed for normality using Shapiro-Wilk</w:t>
      </w:r>
      <w:del w:id="148" w:author="Stephen Scherrer" w:date="2017-11-21T15:02:00Z">
        <w:r w:rsidR="0F646590" w:rsidRPr="00DB1ACA" w:rsidDel="00DE1C40">
          <w:rPr>
            <w:rFonts w:ascii="Times New Roman" w:eastAsia="Times New Roman" w:hAnsi="Times New Roman" w:cs="Times New Roman"/>
          </w:rPr>
          <w:delText>’</w:delText>
        </w:r>
      </w:del>
      <w:r w:rsidR="0F646590" w:rsidRPr="00DB1ACA">
        <w:rPr>
          <w:rFonts w:ascii="Times New Roman" w:eastAsia="Times New Roman" w:hAnsi="Times New Roman" w:cs="Times New Roman"/>
        </w:rPr>
        <w:t>s</w:t>
      </w:r>
      <w:ins w:id="149" w:author="Stephen Scherrer" w:date="2017-11-21T15:02:00Z">
        <w:r w:rsidR="00DE1C40">
          <w:rPr>
            <w:rFonts w:ascii="Times New Roman" w:eastAsia="Times New Roman" w:hAnsi="Times New Roman" w:cs="Times New Roman"/>
          </w:rPr>
          <w:t>’</w:t>
        </w:r>
      </w:ins>
      <w:r w:rsidR="0F646590" w:rsidRPr="00DB1ACA">
        <w:rPr>
          <w:rFonts w:ascii="Times New Roman" w:eastAsia="Times New Roman" w:hAnsi="Times New Roman" w:cs="Times New Roman"/>
        </w:rPr>
        <w:t xml:space="preserve"> test and were compared between receivers using a Wilcoxon Sign-Rank test</w:t>
      </w:r>
      <w:r w:rsidRPr="00DB1ACA">
        <w:rPr>
          <w:rFonts w:ascii="Times New Roman" w:eastAsia="Times New Roman" w:hAnsi="Times New Roman" w:cs="Times New Roman"/>
        </w:rPr>
        <w:t xml:space="preserve"> due to the non-parametric distribution of data collected</w:t>
      </w:r>
      <w:r w:rsidR="0F646590" w:rsidRPr="00DB1ACA">
        <w:rPr>
          <w:rFonts w:ascii="Times New Roman" w:eastAsia="Times New Roman" w:hAnsi="Times New Roman" w:cs="Times New Roman"/>
        </w:rPr>
        <w:t>. To account for the independence in the number of transmissions sent by each tag, daily meta-logs for each receiver were downloaded from the VUE database. These provided</w:t>
      </w:r>
      <w:r w:rsidR="0083733B" w:rsidRPr="00DB1ACA">
        <w:rPr>
          <w:rFonts w:ascii="Times New Roman" w:eastAsia="Times New Roman" w:hAnsi="Times New Roman" w:cs="Times New Roman"/>
        </w:rPr>
        <w:t xml:space="preserve"> the number of valid detections, </w:t>
      </w:r>
      <w:r w:rsidR="0F646590" w:rsidRPr="00DB1ACA">
        <w:rPr>
          <w:rFonts w:ascii="Times New Roman" w:eastAsia="Times New Roman" w:hAnsi="Times New Roman" w:cs="Times New Roman"/>
        </w:rPr>
        <w:t>valid synchronization intervals, total detected pings, and the number of detections rejected due to invalid checksums</w:t>
      </w:r>
      <w:r w:rsidR="0083733B" w:rsidRPr="00DB1ACA">
        <w:rPr>
          <w:rFonts w:ascii="Times New Roman" w:eastAsia="Times New Roman" w:hAnsi="Times New Roman" w:cs="Times New Roman"/>
        </w:rPr>
        <w:t xml:space="preserve"> logged by each receiver</w:t>
      </w:r>
      <w:r w:rsidR="0F646590" w:rsidRPr="00DB1ACA">
        <w:rPr>
          <w:rFonts w:ascii="Times New Roman" w:eastAsia="Times New Roman" w:hAnsi="Times New Roman" w:cs="Times New Roman"/>
        </w:rPr>
        <w:t>. Daily performance metrics, including code detection efficiency (CDE) and the rejection coefficient (RC) were determined for each receiver from meta-logs using methods previously established (Simpfendorfer et al 2008). CDE is defined as the fraction of detected transmissions to the number of detected first inter-ping intervals (synchronization intervals). CDE ranges between 0 and 1, and is a measure of the receiver’s ability to successfully record a detected transmission. RC is the fraction of transmissions rejected for failure to validate the checksum</w:t>
      </w:r>
      <w:r w:rsidR="007D084C" w:rsidRPr="00DB1ACA">
        <w:rPr>
          <w:rFonts w:ascii="Times New Roman" w:eastAsia="Times New Roman" w:hAnsi="Times New Roman" w:cs="Times New Roman"/>
        </w:rPr>
        <w:t xml:space="preserve"> relative detected synchronization intervals </w:t>
      </w:r>
      <w:r w:rsidR="0F646590" w:rsidRPr="00DB1ACA">
        <w:rPr>
          <w:rFonts w:ascii="Times New Roman" w:eastAsia="Times New Roman" w:hAnsi="Times New Roman" w:cs="Times New Roman"/>
        </w:rPr>
        <w:t xml:space="preserve">(Simpfendorfer et al 2008). </w:t>
      </w:r>
    </w:p>
    <w:p w14:paraId="54FB74DF" w14:textId="2CF702B8" w:rsidR="006964DC" w:rsidRPr="00DB1ACA" w:rsidRDefault="0083733B">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These metrics allowed receiver logs to be normalized for comparison independently of the total number of tag transmissions sent. This is important when comparing detection logs in which variations in transmission interval may have resulted in each receiver being exposed to a different number of transmission ping trains. However, b</w:t>
      </w:r>
      <w:r w:rsidR="007D084C" w:rsidRPr="00DB1ACA">
        <w:rPr>
          <w:rFonts w:ascii="Times New Roman" w:eastAsia="Times New Roman" w:hAnsi="Times New Roman" w:cs="Times New Roman"/>
        </w:rPr>
        <w:t xml:space="preserve">oth CDE and RC use the number of detected valid syncs as a proxy for </w:t>
      </w:r>
      <w:r w:rsidR="00AD733C" w:rsidRPr="00DB1ACA">
        <w:rPr>
          <w:rFonts w:ascii="Times New Roman" w:eastAsia="Times New Roman" w:hAnsi="Times New Roman" w:cs="Times New Roman"/>
        </w:rPr>
        <w:t xml:space="preserve">the number of transmissions sent. For a receiver to recognize a synchronization interval, the time between the arrival of two </w:t>
      </w:r>
      <w:r w:rsidR="00200367" w:rsidRPr="00DB1ACA">
        <w:rPr>
          <w:rFonts w:ascii="Times New Roman" w:eastAsia="Times New Roman" w:hAnsi="Times New Roman" w:cs="Times New Roman"/>
        </w:rPr>
        <w:t>pings</w:t>
      </w:r>
      <w:r w:rsidR="00AD733C" w:rsidRPr="00DB1ACA">
        <w:rPr>
          <w:rFonts w:ascii="Times New Roman" w:eastAsia="Times New Roman" w:hAnsi="Times New Roman" w:cs="Times New Roman"/>
        </w:rPr>
        <w:t xml:space="preserve"> must be of a strictly defined length. We suspect multipath arrivals of the first ping of the synchronization interval may occur before the subsequent ping</w:t>
      </w:r>
      <w:ins w:id="150" w:author="Stephen Scherrer" w:date="2017-11-21T14:15:00Z">
        <w:r w:rsidR="00122709" w:rsidRPr="00F379A7">
          <w:rPr>
            <w:rFonts w:ascii="Times New Roman" w:eastAsia="Times New Roman" w:hAnsi="Times New Roman" w:cs="Times New Roman"/>
          </w:rPr>
          <w:t>,</w:t>
        </w:r>
      </w:ins>
      <w:del w:id="151" w:author="Stephen Scherrer" w:date="2017-11-21T14:15:00Z">
        <w:r w:rsidR="00AD733C" w:rsidRPr="00DB1ACA">
          <w:rPr>
            <w:rFonts w:ascii="Times New Roman" w:eastAsia="Times New Roman" w:hAnsi="Times New Roman" w:cs="Times New Roman"/>
          </w:rPr>
          <w:delText xml:space="preserve"> and</w:delText>
        </w:r>
      </w:del>
      <w:r w:rsidR="00AD733C" w:rsidRPr="00DB1ACA">
        <w:rPr>
          <w:rFonts w:ascii="Times New Roman" w:eastAsia="Times New Roman" w:hAnsi="Times New Roman" w:cs="Times New Roman"/>
        </w:rPr>
        <w:t xml:space="preserve"> result</w:t>
      </w:r>
      <w:r w:rsidR="00040A55" w:rsidRPr="00DB1ACA">
        <w:rPr>
          <w:rFonts w:ascii="Times New Roman" w:eastAsia="Times New Roman" w:hAnsi="Times New Roman" w:cs="Times New Roman"/>
        </w:rPr>
        <w:t>ing</w:t>
      </w:r>
      <w:r w:rsidR="00AD733C" w:rsidRPr="00DB1ACA">
        <w:rPr>
          <w:rFonts w:ascii="Times New Roman" w:eastAsia="Times New Roman" w:hAnsi="Times New Roman" w:cs="Times New Roman"/>
        </w:rPr>
        <w:t xml:space="preserve"> in failure of the receiver to categorize these</w:t>
      </w:r>
      <w:r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pings</w:t>
      </w:r>
      <w:r w:rsidRPr="00DB1ACA">
        <w:rPr>
          <w:rFonts w:ascii="Times New Roman" w:eastAsia="Times New Roman" w:hAnsi="Times New Roman" w:cs="Times New Roman"/>
        </w:rPr>
        <w:t xml:space="preserve"> as defining a </w:t>
      </w:r>
      <w:r w:rsidR="00200367" w:rsidRPr="00DB1ACA">
        <w:rPr>
          <w:rFonts w:ascii="Times New Roman" w:eastAsia="Times New Roman" w:hAnsi="Times New Roman" w:cs="Times New Roman"/>
        </w:rPr>
        <w:t xml:space="preserve">valid </w:t>
      </w:r>
      <w:r w:rsidR="00AD733C" w:rsidRPr="00DB1ACA">
        <w:rPr>
          <w:rFonts w:ascii="Times New Roman" w:eastAsia="Times New Roman" w:hAnsi="Times New Roman" w:cs="Times New Roman"/>
        </w:rPr>
        <w:t>synchronization interval.</w:t>
      </w:r>
      <w:r w:rsidRPr="00DB1ACA">
        <w:rPr>
          <w:rFonts w:ascii="Times New Roman" w:eastAsia="Times New Roman" w:hAnsi="Times New Roman" w:cs="Times New Roman"/>
        </w:rPr>
        <w:t xml:space="preserve"> If this occurred, the number of synchronization intervals would</w:t>
      </w:r>
      <w:r w:rsidR="00BA7DE6" w:rsidRPr="00DB1ACA">
        <w:rPr>
          <w:rFonts w:ascii="Times New Roman" w:eastAsia="Times New Roman" w:hAnsi="Times New Roman" w:cs="Times New Roman"/>
        </w:rPr>
        <w:t xml:space="preserve"> be an</w:t>
      </w:r>
      <w:r w:rsidRPr="00DB1ACA">
        <w:rPr>
          <w:rFonts w:ascii="Times New Roman" w:eastAsia="Times New Roman" w:hAnsi="Times New Roman" w:cs="Times New Roman"/>
        </w:rPr>
        <w:t xml:space="preserve"> underestimate </w:t>
      </w:r>
      <w:r w:rsidR="00BA7DE6" w:rsidRPr="00DB1ACA">
        <w:rPr>
          <w:rFonts w:ascii="Times New Roman" w:eastAsia="Times New Roman" w:hAnsi="Times New Roman" w:cs="Times New Roman"/>
        </w:rPr>
        <w:t xml:space="preserve">of </w:t>
      </w:r>
      <w:r w:rsidRPr="00DB1ACA">
        <w:rPr>
          <w:rFonts w:ascii="Times New Roman" w:eastAsia="Times New Roman" w:hAnsi="Times New Roman" w:cs="Times New Roman"/>
        </w:rPr>
        <w:t>the number of transmissions for a receiver experiencing the effects of CPDI.</w:t>
      </w:r>
      <w:r w:rsidR="00AD733C"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To decouple our </w:t>
      </w:r>
      <w:r w:rsidR="00DD1AD0" w:rsidRPr="00DB1ACA">
        <w:rPr>
          <w:rFonts w:ascii="Times New Roman" w:eastAsia="Times New Roman" w:hAnsi="Times New Roman" w:cs="Times New Roman"/>
        </w:rPr>
        <w:t xml:space="preserve">CDE and RC </w:t>
      </w:r>
      <w:r w:rsidRPr="00DB1ACA">
        <w:rPr>
          <w:rFonts w:ascii="Times New Roman" w:eastAsia="Times New Roman" w:hAnsi="Times New Roman" w:cs="Times New Roman"/>
        </w:rPr>
        <w:t>receiver metrics from the number of synchronization intervals,</w:t>
      </w:r>
      <w:r w:rsidR="007D084C" w:rsidRPr="00DB1ACA">
        <w:rPr>
          <w:rFonts w:ascii="Times New Roman" w:eastAsia="Times New Roman" w:hAnsi="Times New Roman" w:cs="Times New Roman"/>
        </w:rPr>
        <w:t xml:space="preserve"> </w:t>
      </w:r>
      <w:r w:rsidR="00046F95" w:rsidRPr="00DB1ACA">
        <w:rPr>
          <w:rFonts w:ascii="Times New Roman" w:eastAsia="Times New Roman" w:hAnsi="Times New Roman" w:cs="Times New Roman"/>
        </w:rPr>
        <w:t>we</w:t>
      </w:r>
      <w:r w:rsidR="00DD1AD0" w:rsidRPr="00DB1ACA">
        <w:rPr>
          <w:rFonts w:ascii="Times New Roman" w:eastAsia="Times New Roman" w:hAnsi="Times New Roman" w:cs="Times New Roman"/>
        </w:rPr>
        <w:t xml:space="preserve"> created adjusted CDE and RC metrics</w:t>
      </w:r>
      <w:r w:rsidR="007D084C" w:rsidRPr="00DB1ACA">
        <w:rPr>
          <w:rFonts w:ascii="Times New Roman" w:eastAsia="Times New Roman" w:hAnsi="Times New Roman" w:cs="Times New Roman"/>
        </w:rPr>
        <w:t xml:space="preserve"> </w:t>
      </w:r>
      <w:r w:rsidR="00DD1AD0" w:rsidRPr="00DB1ACA">
        <w:rPr>
          <w:rFonts w:ascii="Times New Roman" w:eastAsia="Times New Roman" w:hAnsi="Times New Roman" w:cs="Times New Roman"/>
        </w:rPr>
        <w:t>replacing the number of detected syncs with</w:t>
      </w:r>
      <w:r w:rsidR="007D084C" w:rsidRPr="00DB1ACA">
        <w:rPr>
          <w:rFonts w:ascii="Times New Roman" w:eastAsia="Times New Roman" w:hAnsi="Times New Roman" w:cs="Times New Roman"/>
        </w:rPr>
        <w:t xml:space="preserve"> number of pings detected reduced by a factor corresponding to the </w:t>
      </w:r>
      <w:r w:rsidR="007D084C" w:rsidRPr="00DB1ACA">
        <w:rPr>
          <w:rFonts w:ascii="Times New Roman" w:eastAsia="Times New Roman" w:hAnsi="Times New Roman" w:cs="Times New Roman"/>
        </w:rPr>
        <w:lastRenderedPageBreak/>
        <w:t xml:space="preserve">number of pings </w:t>
      </w:r>
      <w:r w:rsidR="00200367" w:rsidRPr="00DB1ACA">
        <w:rPr>
          <w:rFonts w:ascii="Times New Roman" w:eastAsia="Times New Roman" w:hAnsi="Times New Roman" w:cs="Times New Roman"/>
        </w:rPr>
        <w:t>composing</w:t>
      </w:r>
      <w:r w:rsidR="007D084C" w:rsidRPr="00DB1ACA">
        <w:rPr>
          <w:rFonts w:ascii="Times New Roman" w:eastAsia="Times New Roman" w:hAnsi="Times New Roman" w:cs="Times New Roman"/>
        </w:rPr>
        <w:t xml:space="preserve"> a complete transmission train. For our tags, a complete transmission train consisted of 8 pings</w:t>
      </w:r>
      <w:r w:rsidRPr="00DB1ACA">
        <w:rPr>
          <w:rFonts w:ascii="Times New Roman" w:eastAsia="Times New Roman" w:hAnsi="Times New Roman" w:cs="Times New Roman"/>
        </w:rPr>
        <w:t>.</w:t>
      </w:r>
      <w:r w:rsidR="007D084C" w:rsidRPr="00DB1ACA">
        <w:rPr>
          <w:rFonts w:ascii="Times New Roman" w:eastAsia="Times New Roman" w:hAnsi="Times New Roman" w:cs="Times New Roman"/>
        </w:rPr>
        <w:t xml:space="preserve"> </w:t>
      </w:r>
    </w:p>
    <w:p w14:paraId="4DBF73CA" w14:textId="77777777" w:rsidR="006964DC" w:rsidRPr="00DB1ACA" w:rsidRDefault="006964DC">
      <w:pPr>
        <w:pStyle w:val="Normal1"/>
        <w:rPr>
          <w:rFonts w:ascii="Times New Roman" w:hAnsi="Times New Roman" w:cs="Times New Roman"/>
        </w:rPr>
      </w:pPr>
    </w:p>
    <w:p w14:paraId="44C9F1FC" w14:textId="20DADEE9" w:rsidR="006964DC" w:rsidRPr="00DB1ACA" w:rsidRDefault="002459AC">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Experiment 4: Depth and Distance Model Validation:</w:t>
      </w:r>
      <w:r w:rsidRPr="00DB1ACA">
        <w:rPr>
          <w:rFonts w:ascii="Times New Roman" w:eastAsia="Times New Roman" w:hAnsi="Times New Roman" w:cs="Times New Roman"/>
          <w:i/>
          <w:iCs/>
        </w:rPr>
        <w:t xml:space="preserve"> </w:t>
      </w:r>
      <w:r w:rsidR="004C0E9E" w:rsidRPr="00DB1ACA">
        <w:rPr>
          <w:rFonts w:ascii="Times New Roman" w:eastAsia="Times New Roman" w:hAnsi="Times New Roman" w:cs="Times New Roman"/>
          <w:i/>
          <w:iCs/>
        </w:rPr>
        <w:t>25 May – 30 May 2015</w:t>
      </w:r>
    </w:p>
    <w:p w14:paraId="12553614" w14:textId="5DD7249B" w:rsidR="006964DC" w:rsidRPr="00DB1ACA" w:rsidRDefault="0F646590">
      <w:pPr>
        <w:pStyle w:val="Normal1"/>
        <w:spacing w:after="200"/>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second </w:t>
      </w:r>
      <w:r w:rsidR="00533E43" w:rsidRPr="00DB1ACA">
        <w:rPr>
          <w:rFonts w:ascii="Times New Roman" w:eastAsia="Times New Roman" w:hAnsi="Times New Roman" w:cs="Times New Roman"/>
        </w:rPr>
        <w:t xml:space="preserve">of the </w:t>
      </w:r>
      <w:r w:rsidRPr="00DB1ACA">
        <w:rPr>
          <w:rFonts w:ascii="Times New Roman" w:eastAsia="Times New Roman" w:hAnsi="Times New Roman" w:cs="Times New Roman"/>
        </w:rPr>
        <w:t>validation experiment</w:t>
      </w:r>
      <w:r w:rsidR="00533E43" w:rsidRPr="00DB1ACA">
        <w:rPr>
          <w:rFonts w:ascii="Times New Roman" w:eastAsia="Times New Roman" w:hAnsi="Times New Roman" w:cs="Times New Roman"/>
        </w:rPr>
        <w:t>s</w:t>
      </w:r>
      <w:r w:rsidRPr="00DB1ACA">
        <w:rPr>
          <w:rFonts w:ascii="Times New Roman" w:eastAsia="Times New Roman" w:hAnsi="Times New Roman" w:cs="Times New Roman"/>
        </w:rPr>
        <w:t xml:space="preserve"> was designed to test the mechanistic CPDI model with respect to depth and distance. Simulations </w:t>
      </w:r>
      <w:r w:rsidR="00533E43" w:rsidRPr="00DB1ACA">
        <w:rPr>
          <w:rFonts w:ascii="Times New Roman" w:eastAsia="Times New Roman" w:hAnsi="Times New Roman" w:cs="Times New Roman"/>
        </w:rPr>
        <w:t xml:space="preserve">using the mechanistic CPDI model </w:t>
      </w:r>
      <w:r w:rsidRPr="00DB1ACA">
        <w:rPr>
          <w:rFonts w:ascii="Times New Roman" w:eastAsia="Times New Roman" w:hAnsi="Times New Roman" w:cs="Times New Roman"/>
        </w:rPr>
        <w:t xml:space="preserve">indicated that in 300 m water depth, </w:t>
      </w:r>
      <w:r w:rsidR="00612EE1" w:rsidRPr="00DB1ACA">
        <w:rPr>
          <w:rFonts w:ascii="Times New Roman" w:eastAsia="Times New Roman" w:hAnsi="Times New Roman" w:cs="Times New Roman"/>
        </w:rPr>
        <w:t>multipath</w:t>
      </w:r>
      <w:r w:rsidR="00200367" w:rsidRPr="00DB1ACA">
        <w:rPr>
          <w:rFonts w:ascii="Times New Roman" w:eastAsia="Times New Roman" w:hAnsi="Times New Roman" w:cs="Times New Roman"/>
        </w:rPr>
        <w:t xml:space="preserve"> arrivals producing </w:t>
      </w:r>
      <w:r w:rsidRPr="00DB1ACA">
        <w:rPr>
          <w:rFonts w:ascii="Times New Roman" w:eastAsia="Times New Roman" w:hAnsi="Times New Roman" w:cs="Times New Roman"/>
        </w:rPr>
        <w:t>CPDI conditions would persist to distances of 25</w:t>
      </w:r>
      <w:r w:rsidR="00A63048" w:rsidRPr="00DB1ACA">
        <w:rPr>
          <w:rFonts w:ascii="Times New Roman" w:eastAsia="Times New Roman" w:hAnsi="Times New Roman" w:cs="Times New Roman"/>
        </w:rPr>
        <w:t>5</w:t>
      </w:r>
      <w:r w:rsidRPr="00DB1ACA">
        <w:rPr>
          <w:rFonts w:ascii="Times New Roman" w:eastAsia="Times New Roman" w:hAnsi="Times New Roman" w:cs="Times New Roman"/>
        </w:rPr>
        <w:t xml:space="preserve"> m when receivers and tags were positioned 1 m above the seafloor using a sound speed of 1</w:t>
      </w:r>
      <w:r w:rsidR="00D701A1" w:rsidRPr="00DB1ACA">
        <w:rPr>
          <w:rFonts w:ascii="Times New Roman" w:eastAsia="Times New Roman" w:hAnsi="Times New Roman" w:cs="Times New Roman"/>
        </w:rPr>
        <w:t>,</w:t>
      </w:r>
      <w:r w:rsidRPr="00DB1ACA">
        <w:rPr>
          <w:rFonts w:ascii="Times New Roman" w:eastAsia="Times New Roman" w:hAnsi="Times New Roman" w:cs="Times New Roman"/>
        </w:rPr>
        <w:t xml:space="preserve">530 m/s and an </w:t>
      </w:r>
      <w:proofErr w:type="gramStart"/>
      <w:r w:rsidRPr="00DB1ACA">
        <w:rPr>
          <w:rFonts w:ascii="Times New Roman" w:eastAsia="Times New Roman" w:hAnsi="Times New Roman" w:cs="Times New Roman"/>
        </w:rPr>
        <w:t>843 m</w:t>
      </w:r>
      <w:proofErr w:type="gramEnd"/>
      <w:r w:rsidRPr="00DB1ACA">
        <w:rPr>
          <w:rFonts w:ascii="Times New Roman" w:eastAsia="Times New Roman" w:hAnsi="Times New Roman" w:cs="Times New Roman"/>
        </w:rPr>
        <w:t xml:space="preserve"> estimate for AMDR. Therefore, a receiver positioned 500 m from a group of tags would be more likely to detect a greater number of transmissions than a receiver positioned 50 m from the same tags, within the range CPDI </w:t>
      </w:r>
      <w:r w:rsidR="00BA7DE6"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Three acoustic tags with </w:t>
      </w:r>
      <w:proofErr w:type="gramStart"/>
      <w:r w:rsidRPr="00DB1ACA">
        <w:rPr>
          <w:rFonts w:ascii="Times New Roman" w:eastAsia="Times New Roman" w:hAnsi="Times New Roman" w:cs="Times New Roman"/>
        </w:rPr>
        <w:t>15 minute</w:t>
      </w:r>
      <w:proofErr w:type="gramEnd"/>
      <w:r w:rsidRPr="00DB1ACA">
        <w:rPr>
          <w:rFonts w:ascii="Times New Roman" w:eastAsia="Times New Roman" w:hAnsi="Times New Roman" w:cs="Times New Roman"/>
        </w:rPr>
        <w:t xml:space="preserve"> fixed transmission intervals were activated 5 minutes offset from one another to prevent transmission overlap and moored off Diamond Head in 300 m of water. Two separate VR2-W moorings were deployed at target distances of 50 and 500 m from the transmitter tags along the </w:t>
      </w:r>
      <w:proofErr w:type="gramStart"/>
      <w:r w:rsidRPr="00DB1ACA">
        <w:rPr>
          <w:rFonts w:ascii="Times New Roman" w:eastAsia="Times New Roman" w:hAnsi="Times New Roman" w:cs="Times New Roman"/>
        </w:rPr>
        <w:t>300 m</w:t>
      </w:r>
      <w:proofErr w:type="gramEnd"/>
      <w:r w:rsidRPr="00DB1ACA">
        <w:rPr>
          <w:rFonts w:ascii="Times New Roman" w:eastAsia="Times New Roman" w:hAnsi="Times New Roman" w:cs="Times New Roman"/>
        </w:rPr>
        <w:t xml:space="preserve"> isobath. GPS marks taken during deployment indicated the receiver targeted for 50 m was deployed 10 m off mark, 60 m from the tags, and that the receiver targeted for 500 m was deployed 8 m off m</w:t>
      </w:r>
      <w:r w:rsidR="000275DF" w:rsidRPr="00DB1ACA">
        <w:rPr>
          <w:rFonts w:ascii="Times New Roman" w:eastAsia="Times New Roman" w:hAnsi="Times New Roman" w:cs="Times New Roman"/>
        </w:rPr>
        <w:t xml:space="preserve">ark, 508 m from the tags (Fig. </w:t>
      </w:r>
      <w:r w:rsidR="00E230D1" w:rsidRPr="00DB1ACA">
        <w:rPr>
          <w:rFonts w:ascii="Times New Roman" w:eastAsia="Times New Roman" w:hAnsi="Times New Roman" w:cs="Times New Roman"/>
        </w:rPr>
        <w:t>6</w:t>
      </w:r>
      <w:r w:rsidR="007F3100" w:rsidRPr="00DB1ACA">
        <w:rPr>
          <w:rFonts w:ascii="Times New Roman" w:eastAsia="Times New Roman" w:hAnsi="Times New Roman" w:cs="Times New Roman"/>
        </w:rPr>
        <w:t>D</w:t>
      </w:r>
      <w:r w:rsidRPr="00DB1ACA">
        <w:rPr>
          <w:rFonts w:ascii="Times New Roman" w:eastAsia="Times New Roman" w:hAnsi="Times New Roman" w:cs="Times New Roman"/>
        </w:rPr>
        <w:t>). The normality of hourly recovery rate data was again assessed for each condition using Shapiro-Wilk</w:t>
      </w:r>
      <w:del w:id="152" w:author="Stephen Scherrer" w:date="2017-11-21T15:02:00Z">
        <w:r w:rsidRPr="00DB1ACA" w:rsidDel="00DE1C40">
          <w:rPr>
            <w:rFonts w:ascii="Times New Roman" w:eastAsia="Times New Roman" w:hAnsi="Times New Roman" w:cs="Times New Roman"/>
          </w:rPr>
          <w:delText>’</w:delText>
        </w:r>
      </w:del>
      <w:r w:rsidRPr="00DB1ACA">
        <w:rPr>
          <w:rFonts w:ascii="Times New Roman" w:eastAsia="Times New Roman" w:hAnsi="Times New Roman" w:cs="Times New Roman"/>
        </w:rPr>
        <w:t>s</w:t>
      </w:r>
      <w:ins w:id="153" w:author="Stephen Scherrer" w:date="2017-11-21T15:02:00Z">
        <w:r w:rsidR="00DE1C40">
          <w:rPr>
            <w:rFonts w:ascii="Times New Roman" w:eastAsia="Times New Roman" w:hAnsi="Times New Roman" w:cs="Times New Roman"/>
          </w:rPr>
          <w:t>’</w:t>
        </w:r>
      </w:ins>
      <w:r w:rsidRPr="00DB1ACA">
        <w:rPr>
          <w:rFonts w:ascii="Times New Roman" w:eastAsia="Times New Roman" w:hAnsi="Times New Roman" w:cs="Times New Roman"/>
        </w:rPr>
        <w:t xml:space="preserve"> test and then between conditions using a Wilcoxon Sign-Rank test.</w:t>
      </w:r>
    </w:p>
    <w:p w14:paraId="6A085576" w14:textId="77777777" w:rsidR="006964DC" w:rsidRPr="00DB1ACA" w:rsidRDefault="006964DC">
      <w:pPr>
        <w:pStyle w:val="Normal1"/>
        <w:outlineLvl w:val="0"/>
        <w:rPr>
          <w:rFonts w:ascii="Times New Roman" w:hAnsi="Times New Roman" w:cs="Times New Roman"/>
          <w:b/>
        </w:rPr>
      </w:pPr>
    </w:p>
    <w:p w14:paraId="5CC3728C" w14:textId="44DC03CA" w:rsidR="006964DC" w:rsidRPr="00DB1ACA" w:rsidRDefault="002459AC">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Experiment 5</w:t>
      </w:r>
      <w:r w:rsidR="0F646590" w:rsidRPr="00DB1ACA">
        <w:rPr>
          <w:rFonts w:ascii="Times New Roman" w:eastAsia="Times New Roman" w:hAnsi="Times New Roman" w:cs="Times New Roman"/>
          <w:b/>
          <w:bCs/>
        </w:rPr>
        <w:t>: Multipath Confirmation</w:t>
      </w:r>
      <w:r w:rsidRPr="00DB1ACA">
        <w:rPr>
          <w:rFonts w:ascii="Times New Roman" w:eastAsia="Times New Roman" w:hAnsi="Times New Roman" w:cs="Times New Roman"/>
          <w:b/>
          <w:bCs/>
        </w:rPr>
        <w:t xml:space="preserve">: </w:t>
      </w:r>
      <w:r w:rsidRPr="00DB1ACA">
        <w:rPr>
          <w:rFonts w:ascii="Times New Roman" w:eastAsia="Times New Roman" w:hAnsi="Times New Roman" w:cs="Times New Roman"/>
          <w:bCs/>
          <w:i/>
        </w:rPr>
        <w:t>13 July 2016</w:t>
      </w:r>
      <w:r w:rsidRPr="00DB1ACA">
        <w:rPr>
          <w:rFonts w:ascii="Times New Roman" w:eastAsia="Times New Roman" w:hAnsi="Times New Roman" w:cs="Times New Roman"/>
          <w:b/>
          <w:bCs/>
        </w:rPr>
        <w:t xml:space="preserve"> </w:t>
      </w:r>
    </w:p>
    <w:p w14:paraId="36404FC6" w14:textId="01EE2445" w:rsidR="00533E43" w:rsidRPr="00DB1ACA" w:rsidRDefault="006964DC">
      <w:pPr>
        <w:pStyle w:val="Normal1"/>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 xml:space="preserve">A controlled tank experiment was designed to test the underlying hypothesis behind our CPDI model, that the primary driver of CPDI is spurious </w:t>
      </w:r>
      <w:r w:rsidR="00200367" w:rsidRPr="00DB1ACA">
        <w:rPr>
          <w:rFonts w:ascii="Times New Roman" w:eastAsia="Times New Roman" w:hAnsi="Times New Roman" w:cs="Times New Roman"/>
        </w:rPr>
        <w:t xml:space="preserve">ping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arriving after</w:t>
      </w:r>
      <w:r w:rsidRPr="00DB1ACA">
        <w:rPr>
          <w:rFonts w:ascii="Times New Roman" w:eastAsia="Times New Roman" w:hAnsi="Times New Roman" w:cs="Times New Roman"/>
        </w:rPr>
        <w:t xml:space="preserve"> the blanking interval. A laptop running Matlab’s Data Acquisition Toolbox (MathWorks 2015) was used to playback a waveform signal recorded from </w:t>
      </w:r>
      <w:r w:rsidR="00200367" w:rsidRPr="00DB1ACA">
        <w:rPr>
          <w:rFonts w:ascii="Times New Roman" w:eastAsia="Times New Roman" w:hAnsi="Times New Roman" w:cs="Times New Roman"/>
        </w:rPr>
        <w:t>a V13</w:t>
      </w:r>
      <w:r w:rsidRPr="00DB1ACA">
        <w:rPr>
          <w:rFonts w:ascii="Times New Roman" w:eastAsia="Times New Roman" w:hAnsi="Times New Roman" w:cs="Times New Roman"/>
        </w:rPr>
        <w:t xml:space="preserve"> acoustic tag using a digital-to-analogue converter, amplifier, and two ITC 1042 transducers (one transmitting and one recording the sound) with a relatively flat sensitivity of -200 dB re 1V/µPa between 1 and 100 kHz</w:t>
      </w:r>
      <w:r w:rsidR="00503B6F" w:rsidRPr="00DB1ACA">
        <w:rPr>
          <w:rFonts w:ascii="Times New Roman" w:eastAsia="Times New Roman" w:hAnsi="Times New Roman" w:cs="Times New Roman"/>
        </w:rPr>
        <w:t xml:space="preserve"> and a sampling frequency of 192 kHz</w:t>
      </w:r>
      <w:r w:rsidRPr="00DB1ACA">
        <w:rPr>
          <w:rFonts w:ascii="Times New Roman" w:eastAsia="Times New Roman" w:hAnsi="Times New Roman" w:cs="Times New Roman"/>
        </w:rPr>
        <w:t xml:space="preserve"> (we refer to the transmitting and recording transducers as the “transmitter” and the "hydrophone"). The transmitter was suspended in the tank about 1 m away from</w:t>
      </w:r>
      <w:r w:rsidR="00D81E26" w:rsidRPr="00DB1ACA">
        <w:rPr>
          <w:rFonts w:ascii="Times New Roman" w:eastAsia="Times New Roman" w:hAnsi="Times New Roman" w:cs="Times New Roman"/>
        </w:rPr>
        <w:t xml:space="preserve"> </w:t>
      </w:r>
      <w:r w:rsidRPr="00DB1ACA">
        <w:rPr>
          <w:rFonts w:ascii="Times New Roman" w:eastAsia="Times New Roman" w:hAnsi="Times New Roman" w:cs="Times New Roman"/>
        </w:rPr>
        <w:t>a VR2-W rece</w:t>
      </w:r>
      <w:r w:rsidR="003B0409" w:rsidRPr="00DB1ACA">
        <w:rPr>
          <w:rFonts w:ascii="Times New Roman" w:eastAsia="Times New Roman" w:hAnsi="Times New Roman" w:cs="Times New Roman"/>
        </w:rPr>
        <w:t xml:space="preserve">iver unit and the hydrophone. </w:t>
      </w:r>
      <w:r w:rsidRPr="00DB1ACA">
        <w:rPr>
          <w:rFonts w:ascii="Times New Roman" w:eastAsia="Times New Roman" w:hAnsi="Times New Roman" w:cs="Times New Roman"/>
        </w:rPr>
        <w:t xml:space="preserve">The output level of the transmitter was calibrated to match the output of a tag by incrementally increasing </w:t>
      </w:r>
      <w:r w:rsidR="00D81E26" w:rsidRPr="00DB1ACA">
        <w:rPr>
          <w:rFonts w:ascii="Times New Roman" w:eastAsia="Times New Roman" w:hAnsi="Times New Roman" w:cs="Times New Roman"/>
        </w:rPr>
        <w:t>amplifier</w:t>
      </w:r>
      <w:r w:rsidR="00200367" w:rsidRPr="00DB1ACA">
        <w:rPr>
          <w:rFonts w:ascii="Times New Roman" w:eastAsia="Times New Roman" w:hAnsi="Times New Roman" w:cs="Times New Roman"/>
        </w:rPr>
        <w:t xml:space="preserve"> output</w:t>
      </w:r>
      <w:r w:rsidR="00D81E26" w:rsidRPr="00DB1ACA">
        <w:rPr>
          <w:rFonts w:ascii="Times New Roman" w:eastAsia="Times New Roman" w:hAnsi="Times New Roman" w:cs="Times New Roman"/>
        </w:rPr>
        <w:t xml:space="preserve"> until the </w:t>
      </w:r>
      <w:r w:rsidRPr="00DB1ACA">
        <w:rPr>
          <w:rFonts w:ascii="Times New Roman" w:eastAsia="Times New Roman" w:hAnsi="Times New Roman" w:cs="Times New Roman"/>
        </w:rPr>
        <w:t>peak-to-peak voltage measured by the hydrophone matched the output level produced by the acoustic tag placed in the tank at the same position as the transmitter</w:t>
      </w:r>
      <w:r w:rsidR="00D81E26"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p>
    <w:p w14:paraId="7D8CE16B" w14:textId="6ECDBCD9" w:rsidR="00533E43"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Recordings of the acoustic tag were processed to create a simulated tag transmission.</w:t>
      </w:r>
      <w:r w:rsidR="00533E43" w:rsidRPr="00DB1ACA">
        <w:rPr>
          <w:rFonts w:ascii="Times New Roman" w:eastAsia="Times New Roman" w:hAnsi="Times New Roman" w:cs="Times New Roman"/>
        </w:rPr>
        <w:t xml:space="preserve"> Transmission loss</w:t>
      </w:r>
      <w:r w:rsidR="00200367" w:rsidRPr="00DB1ACA">
        <w:rPr>
          <w:rFonts w:ascii="Times New Roman" w:eastAsia="Times New Roman" w:hAnsi="Times New Roman" w:cs="Times New Roman"/>
        </w:rPr>
        <w:t xml:space="preserve"> for each simulated </w:t>
      </w:r>
      <w:r w:rsidR="00612EE1" w:rsidRPr="00DB1ACA">
        <w:rPr>
          <w:rFonts w:ascii="Times New Roman" w:eastAsia="Times New Roman" w:hAnsi="Times New Roman" w:cs="Times New Roman"/>
        </w:rPr>
        <w:t>multipath</w:t>
      </w:r>
      <w:r w:rsidR="00533E43" w:rsidRPr="00DB1ACA">
        <w:rPr>
          <w:rFonts w:ascii="Times New Roman" w:eastAsia="Times New Roman" w:hAnsi="Times New Roman" w:cs="Times New Roman"/>
        </w:rPr>
        <w:t xml:space="preserve"> was calculated using a straight-line acoustic propagation model to calculate the path length (</w:t>
      </w:r>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Arr</m:t>
            </m:r>
          </m:sub>
        </m:sSub>
      </m:oMath>
      <w:r w:rsidR="00533E43" w:rsidRPr="00DB1ACA">
        <w:rPr>
          <w:rFonts w:ascii="Times New Roman" w:eastAsia="Times New Roman" w:hAnsi="Times New Roman" w:cs="Times New Roman"/>
        </w:rPr>
        <w:t xml:space="preserve">) for </w:t>
      </w:r>
      <w:r w:rsidR="009C3887" w:rsidRPr="00DB1ACA">
        <w:rPr>
          <w:rFonts w:ascii="Times New Roman" w:eastAsia="Times New Roman" w:hAnsi="Times New Roman" w:cs="Times New Roman"/>
        </w:rPr>
        <w:t xml:space="preserve">each of </w:t>
      </w:r>
      <w:r w:rsidR="00533E43" w:rsidRPr="00DB1ACA">
        <w:rPr>
          <w:rFonts w:ascii="Times New Roman" w:eastAsia="Times New Roman" w:hAnsi="Times New Roman" w:cs="Times New Roman"/>
        </w:rPr>
        <w:t xml:space="preserve">the first 20 acoustic arrivals (direct </w:t>
      </w:r>
      <w:r w:rsidR="00200367" w:rsidRPr="00DB1ACA">
        <w:rPr>
          <w:rFonts w:ascii="Times New Roman" w:eastAsia="Times New Roman" w:hAnsi="Times New Roman" w:cs="Times New Roman"/>
        </w:rPr>
        <w:t xml:space="preserve">arrival </w:t>
      </w:r>
      <w:r w:rsidR="00533E43" w:rsidRPr="00DB1ACA">
        <w:rPr>
          <w:rFonts w:ascii="Times New Roman" w:eastAsia="Times New Roman" w:hAnsi="Times New Roman" w:cs="Times New Roman"/>
        </w:rPr>
        <w:t>and interface-reflected</w:t>
      </w:r>
      <w:r w:rsidR="00200367" w:rsidRPr="00DB1ACA">
        <w:rPr>
          <w:rFonts w:ascii="Times New Roman" w:eastAsia="Times New Roman" w:hAnsi="Times New Roman" w:cs="Times New Roman"/>
        </w:rPr>
        <w:t xml:space="preserve"> </w:t>
      </w:r>
      <w:r w:rsidR="00612EE1" w:rsidRPr="00DB1ACA">
        <w:rPr>
          <w:rFonts w:ascii="Times New Roman" w:eastAsia="Times New Roman" w:hAnsi="Times New Roman" w:cs="Times New Roman"/>
        </w:rPr>
        <w:t>multipath</w:t>
      </w:r>
      <w:r w:rsidR="00200367" w:rsidRPr="00DB1ACA">
        <w:rPr>
          <w:rFonts w:ascii="Times New Roman" w:eastAsia="Times New Roman" w:hAnsi="Times New Roman" w:cs="Times New Roman"/>
        </w:rPr>
        <w:t xml:space="preserve"> arrivals</w:t>
      </w:r>
      <w:r w:rsidR="00533E43" w:rsidRPr="00DB1ACA">
        <w:rPr>
          <w:rFonts w:ascii="Times New Roman" w:eastAsia="Times New Roman" w:hAnsi="Times New Roman" w:cs="Times New Roman"/>
        </w:rPr>
        <w:t xml:space="preserve">). Then, the received level factor (RL) for each arrival path </w:t>
      </w:r>
      <w:del w:id="154" w:author="Stephen Scherrer" w:date="2017-11-21T14:15:00Z">
        <w:r w:rsidR="00533E43" w:rsidRPr="00DB1ACA">
          <w:rPr>
            <w:rFonts w:ascii="Times New Roman" w:eastAsia="Times New Roman" w:hAnsi="Times New Roman" w:cs="Times New Roman"/>
          </w:rPr>
          <w:delText>(</w:delText>
        </w:r>
        <m:oMath>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i</m:t>
              </m:r>
            </m:sub>
          </m:sSub>
        </m:oMath>
        <w:r w:rsidR="00533E43" w:rsidRPr="00DB1ACA">
          <w:rPr>
            <w:rFonts w:ascii="Times New Roman" w:eastAsia="Times New Roman" w:hAnsi="Times New Roman" w:cs="Times New Roman"/>
          </w:rPr>
          <w:delText xml:space="preserve">) </w:delText>
        </w:r>
      </w:del>
      <w:r w:rsidR="00533E43" w:rsidRPr="00DB1ACA">
        <w:rPr>
          <w:rFonts w:ascii="Times New Roman" w:eastAsia="Times New Roman" w:hAnsi="Times New Roman" w:cs="Times New Roman"/>
        </w:rPr>
        <w:t>was calculated using the formula:</w:t>
      </w:r>
    </w:p>
    <w:p w14:paraId="20B0D06A" w14:textId="406D7FC5" w:rsidR="00533E43" w:rsidRPr="00DB1ACA" w:rsidRDefault="00533E43">
      <w:pPr>
        <w:pStyle w:val="Normal1"/>
        <w:rPr>
          <w:rFonts w:ascii="Times New Roman" w:eastAsia="Times New Roman" w:hAnsi="Times New Roman" w:cs="Times New Roman"/>
        </w:rPr>
      </w:pPr>
      <m:oMathPara>
        <m:oMath>
          <m:r>
            <w:rPr>
              <w:rFonts w:ascii="Cambria Math" w:eastAsia="Times New Roman" w:hAnsi="Cambria Math" w:cs="Times New Roman"/>
            </w:rPr>
            <m:t>RL=</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Sub>
                <m:sSubPr>
                  <m:ctrlPr>
                    <w:rPr>
                      <w:rFonts w:ascii="Cambria Math" w:eastAsia="Times New Roman" w:hAnsi="Cambria Math" w:cs="Times New Roman"/>
                      <w:i/>
                    </w:rPr>
                  </m:ctrlPr>
                </m:sSubPr>
                <m:e>
                  <m:r>
                    <w:rPr>
                      <w:rFonts w:ascii="Cambria Math" w:eastAsia="Times New Roman" w:hAnsi="Cambria Math" w:cs="Times New Roman"/>
                    </w:rPr>
                    <m:t>log</m:t>
                  </m:r>
                </m:e>
                <m:sub>
                  <m:r>
                    <w:rPr>
                      <w:rFonts w:ascii="Cambria Math" w:eastAsia="Times New Roman" w:hAnsi="Cambria Math" w:cs="Times New Roman"/>
                    </w:rPr>
                    <m:t>10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Arr</m:t>
                  </m:r>
                </m:sub>
              </m:sSub>
              <m:r>
                <w:rPr>
                  <w:rFonts w:ascii="Cambria Math" w:eastAsia="Times New Roman" w:hAnsi="Cambria Math" w:cs="Times New Roman"/>
                </w:rPr>
                <m:t>)</m:t>
              </m:r>
            </m:sup>
          </m:sSup>
        </m:oMath>
      </m:oMathPara>
    </w:p>
    <w:p w14:paraId="2BCCFC16" w14:textId="63149EBD" w:rsidR="006964DC" w:rsidRPr="00DB1ACA" w:rsidRDefault="00533E43">
      <w:pPr>
        <w:pStyle w:val="Normal1"/>
        <w:rPr>
          <w:rFonts w:ascii="Times New Roman" w:eastAsia="Times New Roman" w:hAnsi="Times New Roman" w:cs="Times New Roman"/>
        </w:rPr>
      </w:pPr>
      <w:r w:rsidRPr="00DB1ACA">
        <w:rPr>
          <w:rFonts w:ascii="Times New Roman" w:eastAsia="Times New Roman" w:hAnsi="Times New Roman" w:cs="Times New Roman"/>
        </w:rPr>
        <w:t xml:space="preserve">This yielded 20 sets of scalars by which the simulated transmission wave form was multiplied to get the simulated received level </w:t>
      </w:r>
      <w:r w:rsidR="00200367" w:rsidRPr="00DB1ACA">
        <w:rPr>
          <w:rFonts w:ascii="Times New Roman" w:eastAsia="Times New Roman" w:hAnsi="Times New Roman" w:cs="Times New Roman"/>
        </w:rPr>
        <w:t>of</w:t>
      </w:r>
      <w:r w:rsidRPr="00DB1ACA">
        <w:rPr>
          <w:rFonts w:ascii="Times New Roman" w:eastAsia="Times New Roman" w:hAnsi="Times New Roman" w:cs="Times New Roman"/>
        </w:rPr>
        <w:t xml:space="preserve"> each </w:t>
      </w:r>
      <w:r w:rsidR="00612EE1" w:rsidRPr="00DB1ACA">
        <w:rPr>
          <w:rFonts w:ascii="Times New Roman" w:eastAsia="Times New Roman" w:hAnsi="Times New Roman" w:cs="Times New Roman"/>
        </w:rPr>
        <w:t>multipath</w:t>
      </w:r>
      <w:r w:rsidR="009D747E" w:rsidRPr="00DB1ACA">
        <w:rPr>
          <w:rFonts w:ascii="Times New Roman" w:eastAsia="Times New Roman" w:hAnsi="Times New Roman" w:cs="Times New Roman"/>
        </w:rPr>
        <w:t xml:space="preserve"> determined from it</w:t>
      </w:r>
      <w:r w:rsidR="00200367" w:rsidRPr="00DB1ACA">
        <w:rPr>
          <w:rFonts w:ascii="Times New Roman" w:eastAsia="Times New Roman" w:hAnsi="Times New Roman" w:cs="Times New Roman"/>
        </w:rPr>
        <w:t xml:space="preserve">s </w:t>
      </w:r>
      <w:r w:rsidRPr="00DB1ACA">
        <w:rPr>
          <w:rFonts w:ascii="Times New Roman" w:eastAsia="Times New Roman" w:hAnsi="Times New Roman" w:cs="Times New Roman"/>
        </w:rPr>
        <w:t xml:space="preserve">arrival path. These scalars were turned into the impulse response by placing them at the appropriate time delay relative to the direct path arrival time (base on the time of arrival </w:t>
      </w:r>
      <w:r w:rsidRPr="00DB1ACA">
        <w:rPr>
          <w:rFonts w:ascii="Times New Roman" w:eastAsia="Times New Roman" w:hAnsi="Times New Roman" w:cs="Times New Roman"/>
        </w:rPr>
        <w:lastRenderedPageBreak/>
        <w:t xml:space="preserve">info from the mechanistic model for predicting CPDI. A waveform containing the direct transmission signal, and simulated </w:t>
      </w:r>
      <w:r w:rsidR="00612EE1" w:rsidRPr="00DB1ACA">
        <w:rPr>
          <w:rFonts w:ascii="Times New Roman" w:eastAsia="Times New Roman" w:hAnsi="Times New Roman" w:cs="Times New Roman"/>
        </w:rPr>
        <w:t>multipath</w:t>
      </w:r>
      <w:r w:rsidRPr="00DB1ACA">
        <w:rPr>
          <w:rFonts w:ascii="Times New Roman" w:eastAsia="Times New Roman" w:hAnsi="Times New Roman" w:cs="Times New Roman"/>
        </w:rPr>
        <w:t xml:space="preserve"> arrivals, when appropriate, was then constructed by convolving the simulated source waveform with this impulse response. </w:t>
      </w:r>
      <w:r w:rsidR="006964DC" w:rsidRPr="00DB1ACA">
        <w:rPr>
          <w:rFonts w:ascii="Times New Roman" w:eastAsia="Times New Roman" w:hAnsi="Times New Roman" w:cs="Times New Roman"/>
        </w:rPr>
        <w:t xml:space="preserve">Further reductions in signal intensity for </w:t>
      </w:r>
      <w:r w:rsidR="00612EE1" w:rsidRPr="00DB1ACA">
        <w:rPr>
          <w:rFonts w:ascii="Times New Roman" w:eastAsia="Times New Roman" w:hAnsi="Times New Roman" w:cs="Times New Roman"/>
        </w:rPr>
        <w:t>multipath</w:t>
      </w:r>
      <w:r w:rsidR="006964DC" w:rsidRPr="00DB1ACA">
        <w:rPr>
          <w:rFonts w:ascii="Times New Roman" w:eastAsia="Times New Roman" w:hAnsi="Times New Roman" w:cs="Times New Roman"/>
        </w:rPr>
        <w:t xml:space="preserve"> arrivals to mimic transmission losses incurred during reflection and scattering at surface and seafloor interfaces were not considered. Reflections from the walls of the tank were not expected to produce CPDI as preliminary testing indicated the tank had an impulse response </w:t>
      </w:r>
      <w:r w:rsidR="00D73E52" w:rsidRPr="00DB1ACA">
        <w:rPr>
          <w:rFonts w:ascii="Times New Roman" w:eastAsia="Times New Roman" w:hAnsi="Times New Roman" w:cs="Times New Roman"/>
        </w:rPr>
        <w:t>length</w:t>
      </w:r>
      <w:r w:rsidR="006964DC" w:rsidRPr="00DB1ACA">
        <w:rPr>
          <w:rFonts w:ascii="Times New Roman" w:eastAsia="Times New Roman" w:hAnsi="Times New Roman" w:cs="Times New Roman"/>
        </w:rPr>
        <w:t xml:space="preserve"> shorter than the receiver’s 260 ms blanking </w:t>
      </w:r>
      <w:r w:rsidR="00200367" w:rsidRPr="00DB1ACA">
        <w:rPr>
          <w:rFonts w:ascii="Times New Roman" w:eastAsia="Times New Roman" w:hAnsi="Times New Roman" w:cs="Times New Roman"/>
        </w:rPr>
        <w:t>interval. In other words, the noise level in the tank returned to ambient levels within the 260 ms window of the blanking interval.</w:t>
      </w:r>
    </w:p>
    <w:p w14:paraId="12A8B403" w14:textId="22035693"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All permutations of tag and receiver placement from field experiments were simulated with and without multipath arrivals. This led to two conditions: A control condition in which only the direct arrival was emitted into the tank (and thus CPDI not predicted), and an experimental condition which included both the direct path and simulated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Scenarios in the experimental condition were further categorized into those in which CPDI </w:t>
      </w:r>
      <w:r w:rsidR="00200367"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and those in which CPDI </w:t>
      </w:r>
      <w:r w:rsidR="00200367"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not predicted (according to the CPDI model). All simulated transmissions were repeated five times. </w:t>
      </w:r>
    </w:p>
    <w:p w14:paraId="6367DD04" w14:textId="751CFCFF"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Each simulated transmission was assigned an event identification based on the experiment simulated and the placement of the receiver in the water column. One of three predictive classifications were assigned to each transmission: 1) No multipath (control), 2) With multipath, no CPDI predicted, and 3) With multipath, CPDI predicted</w:t>
      </w:r>
      <w:r w:rsidR="00770AB1" w:rsidRPr="00DB1ACA">
        <w:rPr>
          <w:rFonts w:ascii="Times New Roman" w:eastAsia="Times New Roman" w:hAnsi="Times New Roman" w:cs="Times New Roman"/>
        </w:rPr>
        <w:t>, leading to 4 possible outcomes 1) detection predicted, detection occurred, 2) detection predicted, no detection occurred, 3) no detection predicted, no detection occurred, and 4) no detection predicted, detection occurred</w:t>
      </w:r>
      <w:r w:rsidRPr="00DB1ACA">
        <w:rPr>
          <w:rFonts w:ascii="Times New Roman" w:eastAsia="Times New Roman" w:hAnsi="Times New Roman" w:cs="Times New Roman"/>
        </w:rPr>
        <w:t xml:space="preserve">. </w:t>
      </w:r>
      <w:r w:rsidR="009D747E" w:rsidRPr="00DB1ACA">
        <w:rPr>
          <w:rFonts w:ascii="Times New Roman" w:eastAsia="Times New Roman" w:hAnsi="Times New Roman" w:cs="Times New Roman"/>
        </w:rPr>
        <w:t>A transmission</w:t>
      </w:r>
      <w:r w:rsidRPr="00DB1ACA">
        <w:rPr>
          <w:rFonts w:ascii="Times New Roman" w:eastAsia="Times New Roman" w:hAnsi="Times New Roman" w:cs="Times New Roman"/>
        </w:rPr>
        <w:t xml:space="preserve"> was coded 1 if it was detected by the receiver and 0 if it was not detected. A logistic regression was fit using a generalized linear model (GLM) with transmission detection/non-detection as the binary response variable. Predictor variables included</w:t>
      </w:r>
      <w:r w:rsidR="00FD71D0" w:rsidRPr="00DB1ACA">
        <w:rPr>
          <w:rFonts w:ascii="Times New Roman" w:eastAsia="Times New Roman" w:hAnsi="Times New Roman" w:cs="Times New Roman"/>
        </w:rPr>
        <w:t xml:space="preserve"> the predictive classification </w:t>
      </w:r>
      <w:r w:rsidRPr="00DB1ACA">
        <w:rPr>
          <w:rFonts w:ascii="Times New Roman" w:eastAsia="Times New Roman" w:hAnsi="Times New Roman" w:cs="Times New Roman"/>
        </w:rPr>
        <w:t>(control, with multipath, no CPDI Predicted, with multipath C</w:t>
      </w:r>
      <w:r w:rsidR="00D81E26" w:rsidRPr="00DB1ACA">
        <w:rPr>
          <w:rFonts w:ascii="Times New Roman" w:eastAsia="Times New Roman" w:hAnsi="Times New Roman" w:cs="Times New Roman"/>
        </w:rPr>
        <w:t>PDI predicted), and the event ID</w:t>
      </w:r>
      <w:r w:rsidRPr="00DB1ACA">
        <w:rPr>
          <w:rFonts w:ascii="Times New Roman" w:eastAsia="Times New Roman" w:hAnsi="Times New Roman" w:cs="Times New Roman"/>
        </w:rPr>
        <w:t xml:space="preserve"> representing the analogous exper</w:t>
      </w:r>
      <w:r w:rsidR="00D81E26" w:rsidRPr="00DB1ACA">
        <w:rPr>
          <w:rFonts w:ascii="Times New Roman" w:eastAsia="Times New Roman" w:hAnsi="Times New Roman" w:cs="Times New Roman"/>
        </w:rPr>
        <w:t xml:space="preserve">iment and condition simulated. Terms representing the interaction </w:t>
      </w:r>
      <w:r w:rsidRPr="00DB1ACA">
        <w:rPr>
          <w:rFonts w:ascii="Times New Roman" w:eastAsia="Times New Roman" w:hAnsi="Times New Roman" w:cs="Times New Roman"/>
        </w:rPr>
        <w:t xml:space="preserve">between predicted/observed and each event </w:t>
      </w:r>
      <w:r w:rsidR="00D81E26" w:rsidRPr="00DB1ACA">
        <w:rPr>
          <w:rFonts w:ascii="Times New Roman" w:eastAsia="Times New Roman" w:hAnsi="Times New Roman" w:cs="Times New Roman"/>
        </w:rPr>
        <w:t>ID,</w:t>
      </w:r>
      <w:r w:rsidRPr="00DB1ACA">
        <w:rPr>
          <w:rFonts w:ascii="Times New Roman" w:eastAsia="Times New Roman" w:hAnsi="Times New Roman" w:cs="Times New Roman"/>
        </w:rPr>
        <w:t xml:space="preserve"> which would identify any simulated experimental analogues where observations varied from predictions, </w:t>
      </w:r>
      <w:r w:rsidR="00D81E26" w:rsidRPr="00DB1ACA">
        <w:rPr>
          <w:rFonts w:ascii="Times New Roman" w:eastAsia="Times New Roman" w:hAnsi="Times New Roman" w:cs="Times New Roman"/>
        </w:rPr>
        <w:t>were</w:t>
      </w:r>
      <w:r w:rsidRPr="00DB1ACA">
        <w:rPr>
          <w:rFonts w:ascii="Times New Roman" w:eastAsia="Times New Roman" w:hAnsi="Times New Roman" w:cs="Times New Roman"/>
        </w:rPr>
        <w:t xml:space="preserve"> also considered</w:t>
      </w:r>
      <w:bookmarkStart w:id="155" w:name="_gjdgxs" w:colFirst="0" w:colLast="0"/>
      <w:bookmarkEnd w:id="155"/>
      <w:r w:rsidR="00FD71D0" w:rsidRPr="00DB1ACA">
        <w:rPr>
          <w:rFonts w:ascii="Times New Roman" w:eastAsia="Times New Roman" w:hAnsi="Times New Roman" w:cs="Times New Roman"/>
        </w:rPr>
        <w:t>.</w:t>
      </w:r>
      <w:r w:rsidR="00EE7CC7" w:rsidRPr="00DB1ACA">
        <w:rPr>
          <w:rFonts w:ascii="Times New Roman" w:eastAsia="Times New Roman" w:hAnsi="Times New Roman" w:cs="Times New Roman"/>
        </w:rPr>
        <w:t xml:space="preserve"> Model selection was used to identify the best GLM</w:t>
      </w:r>
      <w:r w:rsidR="00AD3D0E" w:rsidRPr="00DB1ACA">
        <w:rPr>
          <w:rFonts w:ascii="Times New Roman" w:eastAsia="Times New Roman" w:hAnsi="Times New Roman" w:cs="Times New Roman"/>
        </w:rPr>
        <w:t>. A pseudo R</w:t>
      </w:r>
      <w:r w:rsidR="00AD3D0E" w:rsidRPr="00DB1ACA">
        <w:rPr>
          <w:rFonts w:ascii="Times New Roman" w:eastAsia="Times New Roman" w:hAnsi="Times New Roman" w:cs="Times New Roman"/>
          <w:vertAlign w:val="superscript"/>
        </w:rPr>
        <w:t>2</w:t>
      </w:r>
      <w:r w:rsidR="00AD3D0E" w:rsidRPr="00DB1ACA">
        <w:rPr>
          <w:rFonts w:ascii="Times New Roman" w:eastAsia="Times New Roman" w:hAnsi="Times New Roman" w:cs="Times New Roman"/>
        </w:rPr>
        <w:t xml:space="preserve"> was calculated for the GLM </w:t>
      </w:r>
      <w:r w:rsidR="00AD3D0E" w:rsidRPr="00DB1ACA">
        <w:rPr>
          <w:rFonts w:ascii="Times New Roman" w:eastAsia="Times New Roman" w:hAnsi="Times New Roman" w:cs="Times New Roman"/>
          <w:noProof/>
        </w:rPr>
        <w:t>(McFadden, 1973)</w:t>
      </w:r>
      <w:r w:rsidR="00AD3D0E" w:rsidRPr="00DB1ACA">
        <w:rPr>
          <w:rFonts w:ascii="Times New Roman" w:eastAsia="Times New Roman" w:hAnsi="Times New Roman" w:cs="Times New Roman"/>
        </w:rPr>
        <w:t xml:space="preserve"> </w:t>
      </w:r>
      <w:r w:rsidR="00EE7CC7" w:rsidRPr="00DB1ACA">
        <w:rPr>
          <w:rFonts w:ascii="Times New Roman" w:eastAsia="Times New Roman" w:hAnsi="Times New Roman" w:cs="Times New Roman"/>
        </w:rPr>
        <w:t>and hierarchical partitioning performed to determine the percentage each term contributed to the GLM’s overall explanation of observed variance.</w:t>
      </w:r>
    </w:p>
    <w:p w14:paraId="03A9B5A4" w14:textId="77777777" w:rsidR="00A67550" w:rsidRPr="00DB1ACA" w:rsidRDefault="00A67550">
      <w:pPr>
        <w:rPr>
          <w:rFonts w:ascii="Times New Roman" w:eastAsia="Times New Roman" w:hAnsi="Times New Roman" w:cs="Times New Roman"/>
        </w:rPr>
      </w:pPr>
    </w:p>
    <w:p w14:paraId="09E7C66F" w14:textId="7E0510F7" w:rsidR="001D44C1" w:rsidRDefault="0F646590">
      <w:pPr>
        <w:rPr>
          <w:ins w:id="156" w:author="Stephen Scherrer" w:date="2017-11-21T17:56:00Z"/>
          <w:rFonts w:ascii="Times New Roman" w:eastAsia="Times New Roman" w:hAnsi="Times New Roman" w:cs="Times New Roman"/>
          <w:b/>
          <w:bCs/>
        </w:rPr>
      </w:pPr>
      <w:r w:rsidRPr="00DB1ACA">
        <w:rPr>
          <w:rFonts w:ascii="Times New Roman" w:eastAsia="Times New Roman" w:hAnsi="Times New Roman" w:cs="Times New Roman"/>
          <w:b/>
          <w:bCs/>
        </w:rPr>
        <w:t>Results</w:t>
      </w:r>
    </w:p>
    <w:p w14:paraId="6D19968B" w14:textId="77777777" w:rsidR="00594500" w:rsidRPr="00DB1ACA" w:rsidRDefault="00594500">
      <w:pPr>
        <w:rPr>
          <w:rFonts w:ascii="Times New Roman" w:eastAsia="Times New Roman" w:hAnsi="Times New Roman" w:cs="Times New Roman"/>
          <w:b/>
          <w:bCs/>
        </w:rPr>
      </w:pPr>
    </w:p>
    <w:p w14:paraId="65B5D0A8" w14:textId="700BC6E2" w:rsidR="00C80EB2" w:rsidRPr="00594500" w:rsidRDefault="00C80EB2">
      <w:pPr>
        <w:rPr>
          <w:rFonts w:ascii="Times New Roman" w:eastAsia="Times New Roman" w:hAnsi="Times New Roman" w:cs="Times New Roman"/>
          <w:b/>
          <w:rPrChange w:id="157" w:author="Stephen Scherrer" w:date="2017-11-21T17:56:00Z">
            <w:rPr>
              <w:rFonts w:ascii="Times New Roman" w:eastAsia="Times New Roman" w:hAnsi="Times New Roman" w:cs="Times New Roman"/>
              <w:i/>
            </w:rPr>
          </w:rPrChange>
        </w:rPr>
      </w:pPr>
      <w:bookmarkStart w:id="158" w:name="_GoBack"/>
      <w:r w:rsidRPr="00594500">
        <w:rPr>
          <w:rFonts w:ascii="Times New Roman" w:eastAsia="Times New Roman" w:hAnsi="Times New Roman" w:cs="Times New Roman"/>
          <w:b/>
          <w:rPrChange w:id="159" w:author="Stephen Scherrer" w:date="2017-11-21T17:56:00Z">
            <w:rPr>
              <w:rFonts w:ascii="Times New Roman" w:eastAsia="Times New Roman" w:hAnsi="Times New Roman" w:cs="Times New Roman"/>
              <w:i/>
            </w:rPr>
          </w:rPrChange>
        </w:rPr>
        <w:t>Summary</w:t>
      </w:r>
    </w:p>
    <w:bookmarkEnd w:id="158"/>
    <w:p w14:paraId="237FF8CB" w14:textId="473810AC" w:rsidR="00A50F81" w:rsidRPr="00DB1ACA" w:rsidRDefault="002A06D6">
      <w:pPr>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shape of the detection functions </w:t>
      </w:r>
      <w:r w:rsidR="002B34C7" w:rsidRPr="00DB1ACA">
        <w:rPr>
          <w:rFonts w:ascii="Times New Roman" w:eastAsia="Times New Roman" w:hAnsi="Times New Roman" w:cs="Times New Roman"/>
        </w:rPr>
        <w:t xml:space="preserve">for the </w:t>
      </w:r>
      <w:r w:rsidR="007870D2" w:rsidRPr="00DB1ACA">
        <w:rPr>
          <w:rFonts w:ascii="Times New Roman" w:eastAsia="Times New Roman" w:hAnsi="Times New Roman" w:cs="Times New Roman"/>
        </w:rPr>
        <w:t>deep water</w:t>
      </w:r>
      <w:r w:rsidR="002B34C7" w:rsidRPr="00DB1ACA">
        <w:rPr>
          <w:rFonts w:ascii="Times New Roman" w:eastAsia="Times New Roman" w:hAnsi="Times New Roman" w:cs="Times New Roman"/>
        </w:rPr>
        <w:t xml:space="preserve"> ranging experiment </w:t>
      </w:r>
      <w:r w:rsidR="00D701A1" w:rsidRPr="00DB1ACA">
        <w:rPr>
          <w:rFonts w:ascii="Times New Roman" w:eastAsia="Times New Roman" w:hAnsi="Times New Roman" w:cs="Times New Roman"/>
        </w:rPr>
        <w:t>(experiment</w:t>
      </w:r>
      <w:r w:rsidR="002B34C7" w:rsidRPr="00DB1ACA">
        <w:rPr>
          <w:rFonts w:ascii="Times New Roman" w:eastAsia="Times New Roman" w:hAnsi="Times New Roman" w:cs="Times New Roman"/>
        </w:rPr>
        <w:t xml:space="preserve"> 1) differed from that of the shallow water ranging experiment </w:t>
      </w:r>
      <w:r w:rsidR="00D701A1" w:rsidRPr="00DB1ACA">
        <w:rPr>
          <w:rFonts w:ascii="Times New Roman" w:eastAsia="Times New Roman" w:hAnsi="Times New Roman" w:cs="Times New Roman"/>
        </w:rPr>
        <w:t>(experiment</w:t>
      </w:r>
      <w:r w:rsidR="002B34C7" w:rsidRPr="00DB1ACA">
        <w:rPr>
          <w:rFonts w:ascii="Times New Roman" w:eastAsia="Times New Roman" w:hAnsi="Times New Roman" w:cs="Times New Roman"/>
        </w:rPr>
        <w:t xml:space="preserve"> 2) </w:t>
      </w:r>
      <w:r w:rsidR="00AE66EC" w:rsidRPr="00DB1ACA">
        <w:rPr>
          <w:rFonts w:ascii="Times New Roman" w:eastAsia="Times New Roman" w:hAnsi="Times New Roman" w:cs="Times New Roman"/>
        </w:rPr>
        <w:t xml:space="preserve">(Fig. </w:t>
      </w:r>
      <w:r w:rsidR="006B73AB" w:rsidRPr="00DB1ACA">
        <w:rPr>
          <w:rFonts w:ascii="Times New Roman" w:eastAsia="Times New Roman" w:hAnsi="Times New Roman" w:cs="Times New Roman"/>
        </w:rPr>
        <w:t>8</w:t>
      </w:r>
      <w:r w:rsidR="00AE66EC" w:rsidRPr="00DB1ACA">
        <w:rPr>
          <w:rFonts w:ascii="Times New Roman" w:eastAsia="Times New Roman" w:hAnsi="Times New Roman" w:cs="Times New Roman"/>
        </w:rPr>
        <w:t>)</w:t>
      </w:r>
      <w:r w:rsidRPr="00DB1ACA">
        <w:rPr>
          <w:rFonts w:ascii="Times New Roman" w:eastAsia="Times New Roman" w:hAnsi="Times New Roman" w:cs="Times New Roman"/>
        </w:rPr>
        <w:t xml:space="preserve">. The presence of CPDI in the </w:t>
      </w:r>
      <w:proofErr w:type="gramStart"/>
      <w:r w:rsidR="007870D2" w:rsidRPr="00DB1ACA">
        <w:rPr>
          <w:rFonts w:ascii="Times New Roman" w:eastAsia="Times New Roman" w:hAnsi="Times New Roman" w:cs="Times New Roman"/>
        </w:rPr>
        <w:t>deep water</w:t>
      </w:r>
      <w:proofErr w:type="gramEnd"/>
      <w:r w:rsidRPr="00DB1ACA">
        <w:rPr>
          <w:rFonts w:ascii="Times New Roman" w:eastAsia="Times New Roman" w:hAnsi="Times New Roman" w:cs="Times New Roman"/>
        </w:rPr>
        <w:t xml:space="preserve"> experiment created an area of low detection probability surrounding the receiver, with the highest </w:t>
      </w:r>
      <w:r w:rsidR="00200367" w:rsidRPr="00DB1ACA">
        <w:rPr>
          <w:rFonts w:ascii="Times New Roman" w:eastAsia="Times New Roman" w:hAnsi="Times New Roman" w:cs="Times New Roman"/>
        </w:rPr>
        <w:t xml:space="preserve">number of </w:t>
      </w:r>
      <w:r w:rsidRPr="00DB1ACA">
        <w:rPr>
          <w:rFonts w:ascii="Times New Roman" w:eastAsia="Times New Roman" w:hAnsi="Times New Roman" w:cs="Times New Roman"/>
        </w:rPr>
        <w:t xml:space="preserve">observed </w:t>
      </w:r>
      <w:r w:rsidR="00200367" w:rsidRPr="00DB1ACA">
        <w:rPr>
          <w:rFonts w:ascii="Times New Roman" w:eastAsia="Times New Roman" w:hAnsi="Times New Roman" w:cs="Times New Roman"/>
        </w:rPr>
        <w:t>detections</w:t>
      </w:r>
      <w:r w:rsidRPr="00DB1ACA">
        <w:rPr>
          <w:rFonts w:ascii="Times New Roman" w:eastAsia="Times New Roman" w:hAnsi="Times New Roman" w:cs="Times New Roman"/>
        </w:rPr>
        <w:t xml:space="preserve"> coming from tags at an intermediate distance from the receivers. In contrast, the highest observed </w:t>
      </w:r>
      <w:r w:rsidR="00200367" w:rsidRPr="00DB1ACA">
        <w:rPr>
          <w:rFonts w:ascii="Times New Roman" w:eastAsia="Times New Roman" w:hAnsi="Times New Roman" w:cs="Times New Roman"/>
        </w:rPr>
        <w:t>number of detections</w:t>
      </w:r>
      <w:r w:rsidRPr="00DB1ACA">
        <w:rPr>
          <w:rFonts w:ascii="Times New Roman" w:eastAsia="Times New Roman" w:hAnsi="Times New Roman" w:cs="Times New Roman"/>
        </w:rPr>
        <w:t xml:space="preserve"> during the shallow water ranging experiment, where no CPDI </w:t>
      </w:r>
      <w:r w:rsidR="00BA7DE6"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observed, came from the tags positioned closest to the receivers. </w:t>
      </w:r>
      <w:r w:rsidR="00A50F81" w:rsidRPr="00DB1ACA">
        <w:rPr>
          <w:rFonts w:ascii="Times New Roman" w:eastAsia="Times New Roman" w:hAnsi="Times New Roman" w:cs="Times New Roman"/>
        </w:rPr>
        <w:t xml:space="preserve">Our </w:t>
      </w:r>
      <w:r w:rsidR="00A50F81" w:rsidRPr="00DB1ACA">
        <w:rPr>
          <w:rFonts w:ascii="Times New Roman" w:eastAsia="Times New Roman" w:hAnsi="Times New Roman" w:cs="Times New Roman"/>
        </w:rPr>
        <w:lastRenderedPageBreak/>
        <w:t xml:space="preserve">mechanistic model for predicting CPDI was largely congruent with field observations from ranging and validation tests, accurately predicting when </w:t>
      </w:r>
      <w:r w:rsidR="00BA7DE6" w:rsidRPr="00DB1ACA">
        <w:rPr>
          <w:rFonts w:ascii="Times New Roman" w:eastAsia="Times New Roman" w:hAnsi="Times New Roman" w:cs="Times New Roman"/>
        </w:rPr>
        <w:t xml:space="preserve">the effects of </w:t>
      </w:r>
      <w:r w:rsidR="00A50F81" w:rsidRPr="00DB1ACA">
        <w:rPr>
          <w:rFonts w:ascii="Times New Roman" w:eastAsia="Times New Roman" w:hAnsi="Times New Roman" w:cs="Times New Roman"/>
        </w:rPr>
        <w:t xml:space="preserve">CPDI </w:t>
      </w:r>
      <w:r w:rsidR="00BA7DE6" w:rsidRPr="00DB1ACA">
        <w:rPr>
          <w:rFonts w:ascii="Times New Roman" w:eastAsia="Times New Roman" w:hAnsi="Times New Roman" w:cs="Times New Roman"/>
        </w:rPr>
        <w:t>were</w:t>
      </w:r>
      <w:r w:rsidR="00A50F81" w:rsidRPr="00DB1ACA">
        <w:rPr>
          <w:rFonts w:ascii="Times New Roman" w:eastAsia="Times New Roman" w:hAnsi="Times New Roman" w:cs="Times New Roman"/>
        </w:rPr>
        <w:t xml:space="preserve"> observed. </w:t>
      </w:r>
      <w:r w:rsidRPr="00DB1ACA">
        <w:rPr>
          <w:rFonts w:ascii="Times New Roman" w:eastAsia="Times New Roman" w:hAnsi="Times New Roman" w:cs="Times New Roman"/>
        </w:rPr>
        <w:t xml:space="preserve">For both validation experiments, detection of transmissions from tag-receiver pairs where no CPDI </w:t>
      </w:r>
      <w:r w:rsidR="00BA7DE6" w:rsidRPr="00DB1ACA">
        <w:rPr>
          <w:rFonts w:ascii="Times New Roman" w:eastAsia="Times New Roman" w:hAnsi="Times New Roman" w:cs="Times New Roman"/>
        </w:rPr>
        <w:t xml:space="preserve">was </w:t>
      </w:r>
      <w:r w:rsidRPr="00DB1ACA">
        <w:rPr>
          <w:rFonts w:ascii="Times New Roman" w:eastAsia="Times New Roman" w:hAnsi="Times New Roman" w:cs="Times New Roman"/>
        </w:rPr>
        <w:t xml:space="preserve">predicted </w:t>
      </w:r>
      <w:r w:rsidR="00663791" w:rsidRPr="00DB1ACA">
        <w:rPr>
          <w:rFonts w:ascii="Times New Roman" w:eastAsia="Times New Roman" w:hAnsi="Times New Roman" w:cs="Times New Roman"/>
        </w:rPr>
        <w:t xml:space="preserve">surpassed those where CPDI was predicted by our mechanistic model. </w:t>
      </w:r>
      <w:r w:rsidR="00F42427" w:rsidRPr="00DB1ACA">
        <w:rPr>
          <w:rFonts w:ascii="Times New Roman" w:eastAsia="Times New Roman" w:hAnsi="Times New Roman" w:cs="Times New Roman"/>
        </w:rPr>
        <w:t>In controlled tank experiments, we were able to accurately predict the detection/non-detection of</w:t>
      </w:r>
      <w:r w:rsidR="00250E3E" w:rsidRPr="00DB1ACA">
        <w:rPr>
          <w:rFonts w:ascii="Times New Roman" w:eastAsia="Times New Roman" w:hAnsi="Times New Roman" w:cs="Times New Roman"/>
        </w:rPr>
        <w:t xml:space="preserve"> 460</w:t>
      </w:r>
      <w:r w:rsidR="00F42427" w:rsidRPr="00DB1ACA">
        <w:rPr>
          <w:rFonts w:ascii="Times New Roman" w:eastAsia="Times New Roman" w:hAnsi="Times New Roman" w:cs="Times New Roman"/>
        </w:rPr>
        <w:t xml:space="preserve"> simulated transmissions with 95.7% accuracy using our multipath arrival prediction criterion. </w:t>
      </w:r>
    </w:p>
    <w:p w14:paraId="40954B91" w14:textId="77777777" w:rsidR="001D44C1" w:rsidRPr="00DB1ACA" w:rsidRDefault="001D44C1">
      <w:pPr>
        <w:pStyle w:val="Normal1"/>
        <w:outlineLvl w:val="0"/>
        <w:rPr>
          <w:rFonts w:ascii="Times New Roman" w:eastAsia="Times New Roman" w:hAnsi="Times New Roman" w:cs="Times New Roman"/>
          <w:b/>
          <w:bCs/>
        </w:rPr>
      </w:pPr>
    </w:p>
    <w:p w14:paraId="2C47A35F" w14:textId="1DED5FEB" w:rsidR="007E6E97" w:rsidRPr="00DB1ACA" w:rsidRDefault="00A647F1">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DB1ACA">
        <w:rPr>
          <w:rFonts w:ascii="Times New Roman" w:eastAsia="Times New Roman" w:hAnsi="Times New Roman" w:cs="Times New Roman"/>
          <w:b/>
          <w:bCs/>
        </w:rPr>
        <w:t xml:space="preserve">Experiment 1: Quantifying Detection Range in </w:t>
      </w:r>
      <w:r w:rsidR="007870D2" w:rsidRPr="00DB1ACA">
        <w:rPr>
          <w:rFonts w:ascii="Times New Roman" w:eastAsia="Times New Roman" w:hAnsi="Times New Roman" w:cs="Times New Roman"/>
          <w:b/>
          <w:bCs/>
        </w:rPr>
        <w:t>Deep Water</w:t>
      </w:r>
      <w:r w:rsidRPr="00DB1ACA">
        <w:rPr>
          <w:rFonts w:ascii="Times New Roman" w:eastAsia="Times New Roman" w:hAnsi="Times New Roman" w:cs="Times New Roman"/>
          <w:b/>
          <w:bCs/>
        </w:rPr>
        <w:t>:</w:t>
      </w:r>
      <w:r w:rsidRPr="00DB1ACA">
        <w:rPr>
          <w:rFonts w:ascii="Times New Roman" w:eastAsia="Times New Roman" w:hAnsi="Times New Roman" w:cs="Times New Roman"/>
          <w:i/>
          <w:iCs/>
        </w:rPr>
        <w:t xml:space="preserve"> 7 June – 16 June 2014</w:t>
      </w:r>
      <w:r w:rsidR="006964DC" w:rsidRPr="00DB1ACA">
        <w:rPr>
          <w:rFonts w:ascii="Times New Roman" w:hAnsi="Times New Roman" w:cs="Times New Roman"/>
        </w:rPr>
        <w:tab/>
      </w:r>
      <w:r w:rsidR="003106A5" w:rsidRPr="00DB1ACA">
        <w:rPr>
          <w:rFonts w:ascii="Times New Roman" w:hAnsi="Times New Roman" w:cs="Times New Roman"/>
        </w:rPr>
        <w:t xml:space="preserve">During the </w:t>
      </w:r>
      <w:r w:rsidR="007870D2" w:rsidRPr="00DB1ACA">
        <w:rPr>
          <w:rFonts w:ascii="Times New Roman" w:hAnsi="Times New Roman" w:cs="Times New Roman"/>
        </w:rPr>
        <w:t>deep water</w:t>
      </w:r>
      <w:r w:rsidR="003106A5" w:rsidRPr="00DB1ACA">
        <w:rPr>
          <w:rFonts w:ascii="Times New Roman" w:hAnsi="Times New Roman" w:cs="Times New Roman"/>
        </w:rPr>
        <w:t xml:space="preserve"> ranging experiment, on average, the range at which tag transmissions were detected ranged </w:t>
      </w:r>
      <w:ins w:id="160" w:author="Stephen Scherrer" w:date="2017-11-21T14:15:00Z">
        <w:r w:rsidR="00122709" w:rsidRPr="00C713E3">
          <w:rPr>
            <w:rFonts w:ascii="Times New Roman" w:hAnsi="Times New Roman" w:cs="Times New Roman"/>
          </w:rPr>
          <w:t xml:space="preserve">between </w:t>
        </w:r>
      </w:ins>
      <w:r w:rsidR="003106A5" w:rsidRPr="00DB1ACA">
        <w:rPr>
          <w:rFonts w:ascii="Times New Roman" w:hAnsi="Times New Roman" w:cs="Times New Roman"/>
        </w:rPr>
        <w:t xml:space="preserve">840 and 846 m </w:t>
      </w:r>
      <w:r w:rsidR="00545344" w:rsidRPr="00DB1ACA">
        <w:rPr>
          <w:rFonts w:ascii="Times New Roman" w:hAnsi="Times New Roman" w:cs="Times New Roman"/>
        </w:rPr>
        <w:t>(</w:t>
      </w:r>
      <w:r w:rsidR="00AA759D" w:rsidRPr="00DB1ACA">
        <w:rPr>
          <w:rFonts w:ascii="Times New Roman" w:hAnsi="Times New Roman" w:cs="Times New Roman"/>
        </w:rPr>
        <w:t>Range including standard</w:t>
      </w:r>
      <w:r w:rsidR="00545344" w:rsidRPr="00DB1ACA">
        <w:rPr>
          <w:rFonts w:ascii="Times New Roman" w:hAnsi="Times New Roman" w:cs="Times New Roman"/>
        </w:rPr>
        <w:t xml:space="preserve"> error</w:t>
      </w:r>
      <w:r w:rsidR="006234EA" w:rsidRPr="00DB1ACA">
        <w:rPr>
          <w:rFonts w:ascii="Times New Roman" w:hAnsi="Times New Roman" w:cs="Times New Roman"/>
        </w:rPr>
        <w:t>: 839 – 84</w:t>
      </w:r>
      <w:ins w:id="161" w:author="Stephen Scherrer" w:date="2017-11-21T14:15:00Z">
        <w:r w:rsidR="00F27CC5" w:rsidRPr="00C713E3">
          <w:rPr>
            <w:rFonts w:ascii="Times New Roman" w:hAnsi="Times New Roman" w:cs="Times New Roman"/>
          </w:rPr>
          <w:t>7</w:t>
        </w:r>
      </w:ins>
      <w:del w:id="162" w:author="Stephen Scherrer" w:date="2017-11-21T14:15:00Z">
        <w:r w:rsidR="006234EA" w:rsidRPr="00DB1ACA">
          <w:rPr>
            <w:rFonts w:ascii="Times New Roman" w:hAnsi="Times New Roman" w:cs="Times New Roman"/>
          </w:rPr>
          <w:delText>5</w:delText>
        </w:r>
      </w:del>
      <w:r w:rsidR="006234EA" w:rsidRPr="00DB1ACA">
        <w:rPr>
          <w:rFonts w:ascii="Times New Roman" w:hAnsi="Times New Roman" w:cs="Times New Roman"/>
        </w:rPr>
        <w:t xml:space="preserve"> m) </w:t>
      </w:r>
      <w:r w:rsidR="00305717" w:rsidRPr="00DB1ACA">
        <w:rPr>
          <w:rFonts w:ascii="Times New Roman" w:hAnsi="Times New Roman" w:cs="Times New Roman"/>
        </w:rPr>
        <w:t xml:space="preserve">with some variation </w:t>
      </w:r>
      <w:r w:rsidR="007E6E97" w:rsidRPr="00DB1ACA">
        <w:rPr>
          <w:rFonts w:ascii="Times New Roman" w:hAnsi="Times New Roman" w:cs="Times New Roman"/>
        </w:rPr>
        <w:t>with different factor levels of random predictor variables</w:t>
      </w:r>
      <w:r w:rsidR="008E35DF" w:rsidRPr="00DB1ACA">
        <w:rPr>
          <w:rFonts w:ascii="Times New Roman" w:hAnsi="Times New Roman" w:cs="Times New Roman"/>
        </w:rPr>
        <w:t xml:space="preserve"> (Fig. 8A</w:t>
      </w:r>
      <w:r w:rsidR="007E6E97" w:rsidRPr="00DB1ACA">
        <w:rPr>
          <w:rFonts w:ascii="Times New Roman" w:hAnsi="Times New Roman" w:cs="Times New Roman"/>
        </w:rPr>
        <w:t>)</w:t>
      </w:r>
      <w:r w:rsidR="008E35DF" w:rsidRPr="00DB1ACA">
        <w:rPr>
          <w:rFonts w:ascii="Times New Roman" w:hAnsi="Times New Roman" w:cs="Times New Roman"/>
        </w:rPr>
        <w:t>.</w:t>
      </w:r>
      <w:r w:rsidR="003106A5" w:rsidRPr="00DB1ACA">
        <w:rPr>
          <w:rFonts w:ascii="Times New Roman" w:hAnsi="Times New Roman" w:cs="Times New Roman"/>
        </w:rPr>
        <w:t xml:space="preserve"> The range affected by CPDI extended 276.5 m </w:t>
      </w:r>
      <w:r w:rsidR="006234EA" w:rsidRPr="00DB1ACA">
        <w:rPr>
          <w:rFonts w:ascii="Times New Roman" w:hAnsi="Times New Roman" w:cs="Times New Roman"/>
        </w:rPr>
        <w:t>(</w:t>
      </w:r>
      <w:r w:rsidR="00AA759D" w:rsidRPr="00DB1ACA">
        <w:rPr>
          <w:rFonts w:ascii="Times New Roman" w:hAnsi="Times New Roman" w:cs="Times New Roman"/>
        </w:rPr>
        <w:t>Range including standard</w:t>
      </w:r>
      <w:r w:rsidR="00545344" w:rsidRPr="00DB1ACA">
        <w:rPr>
          <w:rFonts w:ascii="Times New Roman" w:hAnsi="Times New Roman" w:cs="Times New Roman"/>
        </w:rPr>
        <w:t xml:space="preserve"> error:</w:t>
      </w:r>
      <w:r w:rsidR="006234EA" w:rsidRPr="00DB1ACA">
        <w:rPr>
          <w:rFonts w:ascii="Times New Roman" w:hAnsi="Times New Roman" w:cs="Times New Roman"/>
        </w:rPr>
        <w:t xml:space="preserve"> 276 – 277</w:t>
      </w:r>
      <w:r w:rsidR="00545344" w:rsidRPr="00DB1ACA">
        <w:rPr>
          <w:rFonts w:ascii="Times New Roman" w:hAnsi="Times New Roman" w:cs="Times New Roman"/>
        </w:rPr>
        <w:t xml:space="preserve"> m</w:t>
      </w:r>
      <w:r w:rsidR="006234EA" w:rsidRPr="00DB1ACA">
        <w:rPr>
          <w:rFonts w:ascii="Times New Roman" w:hAnsi="Times New Roman" w:cs="Times New Roman"/>
        </w:rPr>
        <w:t>)</w:t>
      </w:r>
      <w:r w:rsidR="007E6E97" w:rsidRPr="00DB1ACA">
        <w:rPr>
          <w:rFonts w:ascii="Times New Roman" w:hAnsi="Times New Roman" w:cs="Times New Roman"/>
        </w:rPr>
        <w:t xml:space="preserve"> from the receiver for all permutations of predictor variables</w:t>
      </w:r>
      <w:r w:rsidR="003106A5" w:rsidRPr="00DB1ACA">
        <w:rPr>
          <w:rFonts w:ascii="Times New Roman" w:hAnsi="Times New Roman" w:cs="Times New Roman"/>
        </w:rPr>
        <w:t xml:space="preserve">. </w:t>
      </w:r>
      <w:r w:rsidR="007E6E97" w:rsidRPr="00DB1ACA">
        <w:rPr>
          <w:rFonts w:ascii="Times New Roman" w:hAnsi="Times New Roman" w:cs="Times New Roman"/>
        </w:rPr>
        <w:t>The influence of each combination of predictor variable</w:t>
      </w:r>
      <w:r w:rsidR="008E35DF" w:rsidRPr="00DB1ACA">
        <w:rPr>
          <w:rFonts w:ascii="Times New Roman" w:hAnsi="Times New Roman" w:cs="Times New Roman"/>
        </w:rPr>
        <w:t>s</w:t>
      </w:r>
      <w:r w:rsidR="007E6E97" w:rsidRPr="00DB1ACA">
        <w:rPr>
          <w:rFonts w:ascii="Times New Roman" w:hAnsi="Times New Roman" w:cs="Times New Roman"/>
        </w:rPr>
        <w:t xml:space="preserve"> on GAM estimates of AMDR and CPDI range are presented in Table 1. </w:t>
      </w:r>
    </w:p>
    <w:p w14:paraId="1905F51B" w14:textId="4DC20D87" w:rsidR="006964DC" w:rsidRPr="00DB1ACA" w:rsidRDefault="007E6E9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DB1ACA">
        <w:rPr>
          <w:rFonts w:ascii="Times New Roman" w:hAnsi="Times New Roman" w:cs="Times New Roman"/>
        </w:rPr>
        <w:tab/>
      </w:r>
      <w:r w:rsidR="006964DC" w:rsidRPr="00DB1ACA">
        <w:rPr>
          <w:rFonts w:ascii="Times New Roman" w:eastAsia="Times New Roman" w:hAnsi="Times New Roman" w:cs="Times New Roman"/>
        </w:rPr>
        <w:t>There were 8 GAMs with</w:t>
      </w:r>
      <w:ins w:id="163" w:author="Stephen Scherrer" w:date="2017-11-21T14:15:00Z">
        <w:r w:rsidR="006964DC" w:rsidRPr="00C713E3">
          <w:rPr>
            <w:rFonts w:ascii="Times New Roman" w:eastAsia="Times New Roman" w:hAnsi="Times New Roman" w:cs="Times New Roman"/>
          </w:rPr>
          <w:t xml:space="preserve"> </w:t>
        </w:r>
      </w:ins>
      <w:ins w:id="164" w:author="Stephen Scherrer" w:date="2017-11-21T14:59:00Z">
        <w:r w:rsidR="00E63029">
          <w:rPr>
            <w:rFonts w:ascii="Times New Roman" w:eastAsia="Times New Roman" w:hAnsi="Times New Roman" w:cs="Times New Roman"/>
          </w:rPr>
          <w:t xml:space="preserve">AIC </w:t>
        </w:r>
      </w:ins>
      <w:ins w:id="165" w:author="Stephen Scherrer" w:date="2017-11-21T14:15:00Z">
        <w:r w:rsidR="00122709" w:rsidRPr="00C713E3">
          <w:rPr>
            <w:rFonts w:ascii="Times New Roman" w:eastAsia="Times New Roman" w:hAnsi="Times New Roman" w:cs="Times New Roman"/>
          </w:rPr>
          <w:t>values</w:t>
        </w:r>
      </w:ins>
      <w:r w:rsidR="006964DC" w:rsidRPr="00DB1ACA">
        <w:rPr>
          <w:rFonts w:ascii="Times New Roman" w:eastAsia="Times New Roman" w:hAnsi="Times New Roman" w:cs="Times New Roman"/>
        </w:rPr>
        <w:t xml:space="preserve"> equal to or within 2 </w:t>
      </w:r>
      <w:r w:rsidR="00200367" w:rsidRPr="00DB1ACA">
        <w:rPr>
          <w:rFonts w:ascii="Times New Roman" w:eastAsia="Times New Roman" w:hAnsi="Times New Roman" w:cs="Times New Roman"/>
        </w:rPr>
        <w:t xml:space="preserve">AIC </w:t>
      </w:r>
      <w:r w:rsidR="006964DC" w:rsidRPr="00DB1ACA">
        <w:rPr>
          <w:rFonts w:ascii="Times New Roman" w:eastAsia="Times New Roman" w:hAnsi="Times New Roman" w:cs="Times New Roman"/>
        </w:rPr>
        <w:t>values of the lowest, and thus best fit</w:t>
      </w:r>
      <w:ins w:id="166" w:author="Stephen Scherrer" w:date="2017-11-21T15:00:00Z">
        <w:r w:rsidR="00E63029">
          <w:rPr>
            <w:rFonts w:ascii="Times New Roman" w:eastAsia="Times New Roman" w:hAnsi="Times New Roman" w:cs="Times New Roman"/>
          </w:rPr>
          <w:t>,</w:t>
        </w:r>
      </w:ins>
      <w:r w:rsidR="00200367" w:rsidRPr="00DB1ACA">
        <w:rPr>
          <w:rFonts w:ascii="Times New Roman" w:eastAsia="Times New Roman" w:hAnsi="Times New Roman" w:cs="Times New Roman"/>
        </w:rPr>
        <w:t xml:space="preserve"> model</w:t>
      </w:r>
      <w:del w:id="167" w:author="Stephen Scherrer" w:date="2017-11-21T15:32:00Z">
        <w:r w:rsidR="00200367" w:rsidRPr="00DB1ACA" w:rsidDel="00716D55">
          <w:rPr>
            <w:rFonts w:ascii="Times New Roman" w:eastAsia="Times New Roman" w:hAnsi="Times New Roman" w:cs="Times New Roman"/>
          </w:rPr>
          <w:delText>’s</w:delText>
        </w:r>
        <w:r w:rsidR="006964DC" w:rsidRPr="00DB1ACA" w:rsidDel="00716D55">
          <w:rPr>
            <w:rFonts w:ascii="Times New Roman" w:eastAsia="Times New Roman" w:hAnsi="Times New Roman" w:cs="Times New Roman"/>
          </w:rPr>
          <w:delText xml:space="preserve"> value</w:delText>
        </w:r>
      </w:del>
      <w:r w:rsidR="006964DC" w:rsidRPr="00DB1ACA">
        <w:rPr>
          <w:rFonts w:ascii="Times New Roman" w:eastAsia="Times New Roman" w:hAnsi="Times New Roman" w:cs="Times New Roman"/>
        </w:rPr>
        <w:t>. Each of these explained 64.6% of variation in the number of transmissions per hour detected by the receivers (Adjusted R</w:t>
      </w:r>
      <w:r w:rsidR="006964DC" w:rsidRPr="00DB1ACA">
        <w:rPr>
          <w:rFonts w:ascii="Times New Roman" w:eastAsia="Times New Roman" w:hAnsi="Times New Roman" w:cs="Times New Roman"/>
          <w:vertAlign w:val="superscript"/>
        </w:rPr>
        <w:t>2</w:t>
      </w:r>
      <w:r w:rsidR="006964DC" w:rsidRPr="00DB1ACA">
        <w:rPr>
          <w:rFonts w:ascii="Times New Roman" w:eastAsia="Times New Roman" w:hAnsi="Times New Roman" w:cs="Times New Roman"/>
        </w:rPr>
        <w:t xml:space="preserve"> = 0.647). The predictor variables included in the GAM with the lowest AIC were distance, receiver height, tag height, mean hourly wind speed, mean hourly wind gust, and diurnal period. </w:t>
      </w:r>
    </w:p>
    <w:p w14:paraId="571A5A22" w14:textId="41615DB4"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63C39482" w14:textId="77777777" w:rsidR="00A647F1" w:rsidRPr="00DB1ACA" w:rsidRDefault="00A647F1">
      <w:pPr>
        <w:pStyle w:val="Normal1"/>
        <w:rPr>
          <w:rFonts w:ascii="Times New Roman" w:hAnsi="Times New Roman" w:cs="Times New Roman"/>
          <w:i/>
        </w:rPr>
      </w:pPr>
      <w:r w:rsidRPr="00DB1ACA">
        <w:rPr>
          <w:rFonts w:ascii="Times New Roman" w:eastAsia="Times New Roman" w:hAnsi="Times New Roman" w:cs="Times New Roman"/>
          <w:b/>
          <w:bCs/>
        </w:rPr>
        <w:t>Experiment 2: Quantifying Detection Range in Shallow Water:</w:t>
      </w:r>
      <w:r w:rsidRPr="00DB1ACA">
        <w:rPr>
          <w:rFonts w:ascii="Times New Roman" w:hAnsi="Times New Roman" w:cs="Times New Roman"/>
          <w:i/>
        </w:rPr>
        <w:t xml:space="preserve"> 22 November – 2 December 2014</w:t>
      </w:r>
    </w:p>
    <w:p w14:paraId="4AA36EC7" w14:textId="5A989230" w:rsidR="008E35DF"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DB1ACA">
        <w:rPr>
          <w:rFonts w:ascii="Times New Roman" w:hAnsi="Times New Roman" w:cs="Times New Roman"/>
        </w:rPr>
        <w:tab/>
      </w:r>
      <w:r w:rsidR="003106A5" w:rsidRPr="00DB1ACA">
        <w:rPr>
          <w:rFonts w:ascii="Times New Roman" w:hAnsi="Times New Roman" w:cs="Times New Roman"/>
        </w:rPr>
        <w:t xml:space="preserve">During the shallow water ranging experiment, on average, tag transmissions were detected to a distance of 278 and 290 m </w:t>
      </w:r>
      <w:r w:rsidR="008E35DF" w:rsidRPr="00DB1ACA">
        <w:rPr>
          <w:rFonts w:ascii="Times New Roman" w:hAnsi="Times New Roman" w:cs="Times New Roman"/>
        </w:rPr>
        <w:t>(</w:t>
      </w:r>
      <w:r w:rsidR="00AA759D" w:rsidRPr="00DB1ACA">
        <w:rPr>
          <w:rFonts w:ascii="Times New Roman" w:hAnsi="Times New Roman" w:cs="Times New Roman"/>
        </w:rPr>
        <w:t>Range including standard</w:t>
      </w:r>
      <w:r w:rsidR="008E35DF" w:rsidRPr="00DB1ACA">
        <w:rPr>
          <w:rFonts w:ascii="Times New Roman" w:hAnsi="Times New Roman" w:cs="Times New Roman"/>
        </w:rPr>
        <w:t xml:space="preserve"> error: 277 – 290 m) </w:t>
      </w:r>
      <w:r w:rsidR="003106A5" w:rsidRPr="00DB1ACA">
        <w:rPr>
          <w:rFonts w:ascii="Times New Roman" w:hAnsi="Times New Roman" w:cs="Times New Roman"/>
        </w:rPr>
        <w:t xml:space="preserve">from the </w:t>
      </w:r>
      <w:r w:rsidR="00ED21CA" w:rsidRPr="00DB1ACA">
        <w:rPr>
          <w:rFonts w:ascii="Times New Roman" w:hAnsi="Times New Roman" w:cs="Times New Roman"/>
        </w:rPr>
        <w:t>receiver</w:t>
      </w:r>
      <w:r w:rsidR="00D54EBD" w:rsidRPr="00DB1ACA">
        <w:rPr>
          <w:rFonts w:ascii="Times New Roman" w:hAnsi="Times New Roman" w:cs="Times New Roman"/>
        </w:rPr>
        <w:t xml:space="preserve"> (Fig</w:t>
      </w:r>
      <w:r w:rsidR="006B73AB" w:rsidRPr="00DB1ACA">
        <w:rPr>
          <w:rFonts w:ascii="Times New Roman" w:hAnsi="Times New Roman" w:cs="Times New Roman"/>
        </w:rPr>
        <w:t>. 8</w:t>
      </w:r>
      <w:r w:rsidR="00EF607D" w:rsidRPr="00DB1ACA">
        <w:rPr>
          <w:rFonts w:ascii="Times New Roman" w:hAnsi="Times New Roman" w:cs="Times New Roman"/>
        </w:rPr>
        <w:t>B</w:t>
      </w:r>
      <w:r w:rsidR="00D54EBD" w:rsidRPr="00DB1ACA">
        <w:rPr>
          <w:rFonts w:ascii="Times New Roman" w:hAnsi="Times New Roman" w:cs="Times New Roman"/>
        </w:rPr>
        <w:t>)</w:t>
      </w:r>
      <w:r w:rsidR="003B0409" w:rsidRPr="00DB1ACA">
        <w:rPr>
          <w:rFonts w:ascii="Times New Roman" w:hAnsi="Times New Roman" w:cs="Times New Roman"/>
        </w:rPr>
        <w:t>. CPDI was not observed</w:t>
      </w:r>
      <w:r w:rsidR="007E6E97" w:rsidRPr="00DB1ACA">
        <w:rPr>
          <w:rFonts w:ascii="Times New Roman" w:hAnsi="Times New Roman" w:cs="Times New Roman"/>
        </w:rPr>
        <w:t xml:space="preserve"> during this experiment</w:t>
      </w:r>
      <w:r w:rsidR="008E35DF" w:rsidRPr="00DB1ACA">
        <w:rPr>
          <w:rFonts w:ascii="Times New Roman" w:hAnsi="Times New Roman" w:cs="Times New Roman"/>
        </w:rPr>
        <w:t>, that is, the GAM estimated CPDI was 0</w:t>
      </w:r>
      <w:r w:rsidR="003B0409" w:rsidRPr="00DB1ACA">
        <w:rPr>
          <w:rFonts w:ascii="Times New Roman" w:hAnsi="Times New Roman" w:cs="Times New Roman"/>
        </w:rPr>
        <w:t>.</w:t>
      </w:r>
      <w:r w:rsidR="003106A5" w:rsidRPr="00DB1ACA">
        <w:rPr>
          <w:rFonts w:ascii="Times New Roman" w:hAnsi="Times New Roman" w:cs="Times New Roman"/>
        </w:rPr>
        <w:t xml:space="preserve"> </w:t>
      </w:r>
      <w:r w:rsidR="008E35DF" w:rsidRPr="00DB1ACA">
        <w:rPr>
          <w:rFonts w:ascii="Times New Roman" w:hAnsi="Times New Roman" w:cs="Times New Roman"/>
        </w:rPr>
        <w:t xml:space="preserve">The influence of each combination of predictor variables on GAM estimates of AMDR and CPDI range are presented in Table 2. </w:t>
      </w:r>
    </w:p>
    <w:p w14:paraId="2ECF6787" w14:textId="4412F8B6" w:rsidR="006964DC" w:rsidRPr="00DB1ACA" w:rsidRDefault="008E35DF">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006964DC" w:rsidRPr="00DB1ACA">
        <w:rPr>
          <w:rFonts w:ascii="Times New Roman" w:eastAsia="Times New Roman" w:hAnsi="Times New Roman" w:cs="Times New Roman"/>
        </w:rPr>
        <w:t>There were 4 GAMs with AIC scores equal to or within 2 values of the lowest, and thus best fit, AIC value. Each of these 4 candidate GAMs explained approximately 72.7% of the variation in the number of detected transmissions per hour (Adjusted R</w:t>
      </w:r>
      <w:r w:rsidR="006964DC" w:rsidRPr="00DB1ACA">
        <w:rPr>
          <w:rFonts w:ascii="Times New Roman" w:eastAsia="Times New Roman" w:hAnsi="Times New Roman" w:cs="Times New Roman"/>
          <w:vertAlign w:val="superscript"/>
        </w:rPr>
        <w:t>2</w:t>
      </w:r>
      <w:r w:rsidR="006964DC" w:rsidRPr="00DB1ACA">
        <w:rPr>
          <w:rFonts w:ascii="Times New Roman" w:eastAsia="Times New Roman" w:hAnsi="Times New Roman" w:cs="Times New Roman"/>
        </w:rPr>
        <w:t xml:space="preserve"> = 0.684). Predictor variables for the GAM with the lowest AIC score included distance, receiver height, diurnal period, mean hourly wind gust, mean hourly wind speed, and mean hourly water level. </w:t>
      </w:r>
    </w:p>
    <w:p w14:paraId="65C366B4" w14:textId="03C664BA"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1447FE3B" w14:textId="5B1F1083" w:rsidR="006964DC" w:rsidRPr="00DB1ACA" w:rsidRDefault="00A647F1">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bCs/>
        </w:rPr>
      </w:pPr>
      <w:r w:rsidRPr="00DB1ACA">
        <w:rPr>
          <w:rFonts w:ascii="Times New Roman" w:eastAsia="Times New Roman" w:hAnsi="Times New Roman" w:cs="Times New Roman"/>
          <w:b/>
          <w:bCs/>
        </w:rPr>
        <w:t>A</w:t>
      </w:r>
      <w:r w:rsidR="0F646590" w:rsidRPr="00DB1ACA">
        <w:rPr>
          <w:rFonts w:ascii="Times New Roman" w:eastAsia="Times New Roman" w:hAnsi="Times New Roman" w:cs="Times New Roman"/>
          <w:b/>
          <w:bCs/>
        </w:rPr>
        <w:t xml:space="preserve"> Mechanistic Model for Predicting CPDI</w:t>
      </w:r>
    </w:p>
    <w:p w14:paraId="3A0406E3" w14:textId="6E9CB2B8"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We input environment parameters from the deep and shallow water ranging experiments</w:t>
      </w:r>
      <w:r w:rsidR="00DC15F0"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(experiment</w:t>
      </w:r>
      <w:r w:rsidR="00DC15F0" w:rsidRPr="00DB1ACA">
        <w:rPr>
          <w:rFonts w:ascii="Times New Roman" w:eastAsia="Times New Roman" w:hAnsi="Times New Roman" w:cs="Times New Roman"/>
        </w:rPr>
        <w:t>s 1 and 2)</w:t>
      </w:r>
      <w:r w:rsidRPr="00DB1ACA">
        <w:rPr>
          <w:rFonts w:ascii="Times New Roman" w:eastAsia="Times New Roman" w:hAnsi="Times New Roman" w:cs="Times New Roman"/>
        </w:rPr>
        <w:t xml:space="preserve"> and the</w:t>
      </w:r>
      <w:r w:rsidR="00200367" w:rsidRPr="00DB1ACA">
        <w:rPr>
          <w:rFonts w:ascii="Times New Roman" w:eastAsia="Times New Roman" w:hAnsi="Times New Roman" w:cs="Times New Roman"/>
        </w:rPr>
        <w:t>ir</w:t>
      </w:r>
      <w:r w:rsidRPr="00DB1ACA">
        <w:rPr>
          <w:rFonts w:ascii="Times New Roman" w:eastAsia="Times New Roman" w:hAnsi="Times New Roman" w:cs="Times New Roman"/>
        </w:rPr>
        <w:t xml:space="preserve"> median AMDR estimates into our </w:t>
      </w:r>
      <w:r w:rsidR="00200367" w:rsidRPr="00DB1ACA">
        <w:rPr>
          <w:rFonts w:ascii="Times New Roman" w:eastAsia="Times New Roman" w:hAnsi="Times New Roman" w:cs="Times New Roman"/>
        </w:rPr>
        <w:t>mechanistic</w:t>
      </w:r>
      <w:r w:rsidRPr="00DB1ACA">
        <w:rPr>
          <w:rFonts w:ascii="Times New Roman" w:eastAsia="Times New Roman" w:hAnsi="Times New Roman" w:cs="Times New Roman"/>
        </w:rPr>
        <w:t xml:space="preserve"> model</w:t>
      </w:r>
      <w:r w:rsidR="00200367" w:rsidRPr="00DB1ACA">
        <w:rPr>
          <w:rFonts w:ascii="Times New Roman" w:eastAsia="Times New Roman" w:hAnsi="Times New Roman" w:cs="Times New Roman"/>
        </w:rPr>
        <w:t xml:space="preserve"> for CPDI</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CPDI </w:t>
      </w:r>
      <w:r w:rsidR="0084577F" w:rsidRPr="00DB1ACA">
        <w:rPr>
          <w:rFonts w:ascii="Times New Roman" w:eastAsia="Times New Roman" w:hAnsi="Times New Roman" w:cs="Times New Roman"/>
        </w:rPr>
        <w:t>estimates</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from range test results</w:t>
      </w:r>
      <w:r w:rsidRPr="00DB1ACA">
        <w:rPr>
          <w:rFonts w:ascii="Times New Roman" w:eastAsia="Times New Roman" w:hAnsi="Times New Roman" w:cs="Times New Roman"/>
        </w:rPr>
        <w:t xml:space="preserve"> were compared </w:t>
      </w:r>
      <w:r w:rsidR="0084577F" w:rsidRPr="00DB1ACA">
        <w:rPr>
          <w:rFonts w:ascii="Times New Roman" w:eastAsia="Times New Roman" w:hAnsi="Times New Roman" w:cs="Times New Roman"/>
        </w:rPr>
        <w:t>to the mechanistic</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model’s predictions</w:t>
      </w:r>
      <w:r w:rsidRPr="00DB1ACA">
        <w:rPr>
          <w:rFonts w:ascii="Times New Roman" w:eastAsia="Times New Roman" w:hAnsi="Times New Roman" w:cs="Times New Roman"/>
        </w:rPr>
        <w:t xml:space="preserve"> (Tables 1 and 2). For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the</w:t>
      </w:r>
      <w:r w:rsidR="0084577F" w:rsidRPr="00DB1ACA">
        <w:rPr>
          <w:rFonts w:ascii="Times New Roman" w:eastAsia="Times New Roman" w:hAnsi="Times New Roman" w:cs="Times New Roman"/>
        </w:rPr>
        <w:t xml:space="preserve"> mechanistic model</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predicted</w:t>
      </w:r>
      <w:r w:rsidRPr="00DB1ACA">
        <w:rPr>
          <w:rFonts w:ascii="Times New Roman" w:eastAsia="Times New Roman" w:hAnsi="Times New Roman" w:cs="Times New Roman"/>
        </w:rPr>
        <w:t xml:space="preserve"> CPDI </w:t>
      </w:r>
      <w:r w:rsidR="0084577F" w:rsidRPr="00DB1ACA">
        <w:rPr>
          <w:rFonts w:ascii="Times New Roman" w:eastAsia="Times New Roman" w:hAnsi="Times New Roman" w:cs="Times New Roman"/>
        </w:rPr>
        <w:t>extending from the receiver to distances between</w:t>
      </w:r>
      <w:r w:rsidRPr="00DB1ACA">
        <w:rPr>
          <w:rFonts w:ascii="Times New Roman" w:eastAsia="Times New Roman" w:hAnsi="Times New Roman" w:cs="Times New Roman"/>
        </w:rPr>
        <w:t xml:space="preserve"> 259 and 326 m while </w:t>
      </w:r>
      <w:r w:rsidR="0041771C" w:rsidRPr="00DB1ACA">
        <w:rPr>
          <w:rFonts w:ascii="Times New Roman" w:eastAsia="Times New Roman" w:hAnsi="Times New Roman" w:cs="Times New Roman"/>
        </w:rPr>
        <w:t xml:space="preserve">GAM predictions estimated </w:t>
      </w:r>
      <w:r w:rsidR="00D54EBD" w:rsidRPr="00DB1ACA">
        <w:rPr>
          <w:rFonts w:ascii="Times New Roman" w:eastAsia="Times New Roman" w:hAnsi="Times New Roman" w:cs="Times New Roman"/>
        </w:rPr>
        <w:t>CPDI</w:t>
      </w:r>
      <w:r w:rsidR="0041771C" w:rsidRPr="00DB1ACA">
        <w:rPr>
          <w:rFonts w:ascii="Times New Roman" w:eastAsia="Times New Roman" w:hAnsi="Times New Roman" w:cs="Times New Roman"/>
        </w:rPr>
        <w:t xml:space="preserve"> extent</w:t>
      </w:r>
      <w:r w:rsidR="00D54EBD" w:rsidRPr="00DB1ACA">
        <w:rPr>
          <w:rFonts w:ascii="Times New Roman" w:eastAsia="Times New Roman" w:hAnsi="Times New Roman" w:cs="Times New Roman"/>
        </w:rPr>
        <w:t xml:space="preserve"> </w:t>
      </w:r>
      <w:r w:rsidR="0041771C" w:rsidRPr="00DB1ACA">
        <w:rPr>
          <w:rFonts w:ascii="Times New Roman" w:eastAsia="Times New Roman" w:hAnsi="Times New Roman" w:cs="Times New Roman"/>
        </w:rPr>
        <w:t>to</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276.5</w:t>
      </w:r>
      <w:r w:rsidRPr="00DB1ACA">
        <w:rPr>
          <w:rFonts w:ascii="Times New Roman" w:eastAsia="Times New Roman" w:hAnsi="Times New Roman" w:cs="Times New Roman"/>
        </w:rPr>
        <w:t xml:space="preserve"> </w:t>
      </w:r>
      <w:r w:rsidR="0041771C" w:rsidRPr="00DB1ACA">
        <w:rPr>
          <w:rFonts w:ascii="Times New Roman" w:eastAsia="Times New Roman" w:hAnsi="Times New Roman" w:cs="Times New Roman"/>
        </w:rPr>
        <w:t>m</w:t>
      </w:r>
      <w:r w:rsidRPr="00DB1ACA">
        <w:rPr>
          <w:rFonts w:ascii="Times New Roman" w:eastAsia="Times New Roman" w:hAnsi="Times New Roman" w:cs="Times New Roman"/>
        </w:rPr>
        <w:t xml:space="preserve"> </w:t>
      </w:r>
      <w:r w:rsidR="0041771C" w:rsidRPr="00DB1ACA">
        <w:rPr>
          <w:rFonts w:ascii="Times New Roman" w:eastAsia="Times New Roman" w:hAnsi="Times New Roman" w:cs="Times New Roman"/>
        </w:rPr>
        <w:t xml:space="preserve">from the receiver </w:t>
      </w:r>
      <w:r w:rsidRPr="00DB1ACA">
        <w:rPr>
          <w:rFonts w:ascii="Times New Roman" w:eastAsia="Times New Roman" w:hAnsi="Times New Roman" w:cs="Times New Roman"/>
        </w:rPr>
        <w:t>(Table 1).</w:t>
      </w:r>
      <w:r w:rsidR="00BF50E0" w:rsidRPr="00DB1ACA">
        <w:rPr>
          <w:rFonts w:ascii="Times New Roman" w:eastAsia="Times New Roman" w:hAnsi="Times New Roman" w:cs="Times New Roman"/>
        </w:rPr>
        <w:t xml:space="preserve"> Predictions of the CPDI ranges using the mechanistic predictive CPDI model were within 52 m of the median estimations from the </w:t>
      </w:r>
      <w:r w:rsidR="00BF50E0" w:rsidRPr="00DB1ACA">
        <w:rPr>
          <w:rFonts w:ascii="Times New Roman" w:eastAsia="Times New Roman" w:hAnsi="Times New Roman" w:cs="Times New Roman"/>
        </w:rPr>
        <w:lastRenderedPageBreak/>
        <w:t xml:space="preserve">GAM models for the </w:t>
      </w:r>
      <w:r w:rsidR="007870D2" w:rsidRPr="00DB1ACA">
        <w:rPr>
          <w:rFonts w:ascii="Times New Roman" w:eastAsia="Times New Roman" w:hAnsi="Times New Roman" w:cs="Times New Roman"/>
        </w:rPr>
        <w:t>deep water</w:t>
      </w:r>
      <w:r w:rsidR="00BF50E0" w:rsidRPr="00DB1ACA">
        <w:rPr>
          <w:rFonts w:ascii="Times New Roman" w:eastAsia="Times New Roman" w:hAnsi="Times New Roman" w:cs="Times New Roman"/>
        </w:rPr>
        <w:t xml:space="preserve"> ranging experiment (experiment 1), differing by an average of 14.75 ± 9.44 m.</w:t>
      </w:r>
      <w:r w:rsidR="001729C2"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For </w:t>
      </w:r>
      <w:r w:rsidR="0084577F" w:rsidRPr="00DB1ACA">
        <w:rPr>
          <w:rFonts w:ascii="Times New Roman" w:eastAsia="Times New Roman" w:hAnsi="Times New Roman" w:cs="Times New Roman"/>
        </w:rPr>
        <w:t>the shallow water ranging experiment</w:t>
      </w:r>
      <w:r w:rsidRPr="00DB1ACA">
        <w:rPr>
          <w:rFonts w:ascii="Times New Roman" w:eastAsia="Times New Roman" w:hAnsi="Times New Roman" w:cs="Times New Roman"/>
        </w:rPr>
        <w:t xml:space="preserve"> CPDI was </w:t>
      </w:r>
      <w:r w:rsidR="00BF50E0" w:rsidRPr="00DB1ACA">
        <w:rPr>
          <w:rFonts w:ascii="Times New Roman" w:eastAsia="Times New Roman" w:hAnsi="Times New Roman" w:cs="Times New Roman"/>
        </w:rPr>
        <w:t xml:space="preserve">neither </w:t>
      </w:r>
      <w:r w:rsidRPr="00DB1ACA">
        <w:rPr>
          <w:rFonts w:ascii="Times New Roman" w:eastAsia="Times New Roman" w:hAnsi="Times New Roman" w:cs="Times New Roman"/>
        </w:rPr>
        <w:t xml:space="preserve">predicted </w:t>
      </w:r>
      <w:r w:rsidR="00BF50E0" w:rsidRPr="00DB1ACA">
        <w:rPr>
          <w:rFonts w:ascii="Times New Roman" w:eastAsia="Times New Roman" w:hAnsi="Times New Roman" w:cs="Times New Roman"/>
        </w:rPr>
        <w:t xml:space="preserve">nor observed </w:t>
      </w:r>
      <w:r w:rsidRPr="00DB1ACA">
        <w:rPr>
          <w:rFonts w:ascii="Times New Roman" w:eastAsia="Times New Roman" w:hAnsi="Times New Roman" w:cs="Times New Roman"/>
        </w:rPr>
        <w:t>by either method (Table 2).</w:t>
      </w:r>
    </w:p>
    <w:p w14:paraId="4788F839" w14:textId="536E6C2B"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 xml:space="preserve">As the </w:t>
      </w:r>
      <w:r w:rsidR="00CB1F5D" w:rsidRPr="00DB1ACA">
        <w:rPr>
          <w:rFonts w:ascii="Times New Roman" w:eastAsia="Times New Roman" w:hAnsi="Times New Roman" w:cs="Times New Roman"/>
        </w:rPr>
        <w:t xml:space="preserve">mechanistic </w:t>
      </w:r>
      <w:r w:rsidRPr="00DB1ACA">
        <w:rPr>
          <w:rFonts w:ascii="Times New Roman" w:eastAsia="Times New Roman" w:hAnsi="Times New Roman" w:cs="Times New Roman"/>
        </w:rPr>
        <w:t>CPDI model does not consider</w:t>
      </w:r>
      <w:r w:rsidR="00BF50E0" w:rsidRPr="00DB1ACA">
        <w:rPr>
          <w:rFonts w:ascii="Times New Roman" w:eastAsia="Times New Roman" w:hAnsi="Times New Roman" w:cs="Times New Roman"/>
        </w:rPr>
        <w:t xml:space="preserve"> transmission losses from</w:t>
      </w:r>
      <w:r w:rsidRPr="00DB1ACA">
        <w:rPr>
          <w:rFonts w:ascii="Times New Roman" w:eastAsia="Times New Roman" w:hAnsi="Times New Roman" w:cs="Times New Roman"/>
        </w:rPr>
        <w:t xml:space="preserve"> reflection and absorption, it was not unexpected that the CPDI model predicted a slightly larger CPDI range than that estimated by the GAMs results. Only one combination </w:t>
      </w:r>
      <w:r w:rsidR="0084577F" w:rsidRPr="00DB1ACA">
        <w:rPr>
          <w:rFonts w:ascii="Times New Roman" w:eastAsia="Times New Roman" w:hAnsi="Times New Roman" w:cs="Times New Roman"/>
        </w:rPr>
        <w:t xml:space="preserve">of </w:t>
      </w:r>
      <w:r w:rsidRPr="00DB1ACA">
        <w:rPr>
          <w:rFonts w:ascii="Times New Roman" w:eastAsia="Times New Roman" w:hAnsi="Times New Roman" w:cs="Times New Roman"/>
        </w:rPr>
        <w:t xml:space="preserve">GAM factors </w:t>
      </w:r>
      <w:r w:rsidR="0084577F" w:rsidRPr="00DB1ACA">
        <w:rPr>
          <w:rFonts w:ascii="Times New Roman" w:eastAsia="Times New Roman" w:hAnsi="Times New Roman" w:cs="Times New Roman"/>
        </w:rPr>
        <w:t>provided</w:t>
      </w:r>
      <w:r w:rsidRPr="00DB1ACA">
        <w:rPr>
          <w:rFonts w:ascii="Times New Roman" w:eastAsia="Times New Roman" w:hAnsi="Times New Roman" w:cs="Times New Roman"/>
        </w:rPr>
        <w:t xml:space="preserve"> a CPDI range estimate longer than that predicted by the CPDI model.</w:t>
      </w:r>
    </w:p>
    <w:p w14:paraId="6CA780AA" w14:textId="77777777" w:rsidR="006964DC" w:rsidRPr="00DB1ACA" w:rsidRDefault="006964DC">
      <w:pPr>
        <w:pStyle w:val="Normal1"/>
        <w:tabs>
          <w:tab w:val="left" w:pos="720"/>
          <w:tab w:val="left" w:pos="1440"/>
          <w:tab w:val="left" w:pos="2160"/>
        </w:tabs>
        <w:rPr>
          <w:rFonts w:ascii="Times New Roman" w:hAnsi="Times New Roman" w:cs="Times New Roman"/>
          <w:b/>
        </w:rPr>
      </w:pPr>
      <w:r w:rsidRPr="00DB1ACA">
        <w:rPr>
          <w:rFonts w:ascii="Times New Roman" w:hAnsi="Times New Roman" w:cs="Times New Roman"/>
          <w:b/>
        </w:rPr>
        <w:tab/>
      </w:r>
      <w:r w:rsidRPr="00DB1ACA">
        <w:rPr>
          <w:rFonts w:ascii="Times New Roman" w:hAnsi="Times New Roman" w:cs="Times New Roman"/>
          <w:b/>
        </w:rPr>
        <w:tab/>
      </w:r>
      <w:r w:rsidRPr="00DB1ACA">
        <w:rPr>
          <w:rFonts w:ascii="Times New Roman" w:hAnsi="Times New Roman" w:cs="Times New Roman"/>
          <w:b/>
        </w:rPr>
        <w:tab/>
      </w:r>
      <w:r w:rsidRPr="00DB1ACA">
        <w:rPr>
          <w:rFonts w:ascii="Times New Roman" w:hAnsi="Times New Roman" w:cs="Times New Roman"/>
          <w:b/>
        </w:rPr>
        <w:tab/>
      </w:r>
    </w:p>
    <w:p w14:paraId="28FA8D25" w14:textId="1887CD89" w:rsidR="00A647F1" w:rsidRPr="00DB1ACA" w:rsidRDefault="00A647F1">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Experiment 3: Depth Dependent Model Validation Experiment:</w:t>
      </w:r>
      <w:r w:rsidRPr="00DB1ACA">
        <w:rPr>
          <w:rFonts w:ascii="Times New Roman" w:eastAsia="Times New Roman" w:hAnsi="Times New Roman" w:cs="Times New Roman"/>
          <w:i/>
          <w:iCs/>
        </w:rPr>
        <w:t xml:space="preserve"> </w:t>
      </w:r>
      <w:r w:rsidRPr="00DB1ACA">
        <w:rPr>
          <w:rFonts w:ascii="Times New Roman" w:hAnsi="Times New Roman" w:cs="Times New Roman"/>
          <w:i/>
        </w:rPr>
        <w:t>17 March – 25 March 2015</w:t>
      </w:r>
    </w:p>
    <w:p w14:paraId="1D7E61FD" w14:textId="77F65DBB"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0092223A" w:rsidRPr="00DB1ACA">
        <w:rPr>
          <w:rFonts w:ascii="Times New Roman" w:hAnsi="Times New Roman" w:cs="Times New Roman"/>
        </w:rPr>
        <w:t xml:space="preserve">During this experiment, observed detections of tag transmission by each receiver were consistent with predictions made by the mechanistic model. </w:t>
      </w:r>
      <w:r w:rsidRPr="00DB1ACA">
        <w:rPr>
          <w:rFonts w:ascii="Times New Roman" w:eastAsia="Times New Roman" w:hAnsi="Times New Roman" w:cs="Times New Roman"/>
        </w:rPr>
        <w:t>Shapiro-Wilk</w:t>
      </w:r>
      <w:del w:id="168" w:author="Stephen Scherrer" w:date="2017-11-21T15:02:00Z">
        <w:r w:rsidRPr="00DB1ACA" w:rsidDel="00DE1C40">
          <w:rPr>
            <w:rFonts w:ascii="Times New Roman" w:eastAsia="Times New Roman" w:hAnsi="Times New Roman" w:cs="Times New Roman"/>
          </w:rPr>
          <w:delText>’</w:delText>
        </w:r>
      </w:del>
      <w:r w:rsidRPr="00DB1ACA">
        <w:rPr>
          <w:rFonts w:ascii="Times New Roman" w:eastAsia="Times New Roman" w:hAnsi="Times New Roman" w:cs="Times New Roman"/>
        </w:rPr>
        <w:t>s</w:t>
      </w:r>
      <w:ins w:id="169" w:author="Stephen Scherrer" w:date="2017-11-21T15:02:00Z">
        <w:r w:rsidR="00DE1C40">
          <w:rPr>
            <w:rFonts w:ascii="Times New Roman" w:eastAsia="Times New Roman" w:hAnsi="Times New Roman" w:cs="Times New Roman"/>
          </w:rPr>
          <w:t>’</w:t>
        </w:r>
      </w:ins>
      <w:r w:rsidRPr="00DB1ACA">
        <w:rPr>
          <w:rFonts w:ascii="Times New Roman" w:eastAsia="Times New Roman" w:hAnsi="Times New Roman" w:cs="Times New Roman"/>
        </w:rPr>
        <w:t xml:space="preserve"> tests indicated that distributions for </w:t>
      </w:r>
      <w:r w:rsidR="00200367" w:rsidRPr="00DB1ACA">
        <w:rPr>
          <w:rFonts w:ascii="Times New Roman" w:eastAsia="Times New Roman" w:hAnsi="Times New Roman" w:cs="Times New Roman"/>
        </w:rPr>
        <w:t xml:space="preserve">the number of hourly detections by </w:t>
      </w:r>
      <w:r w:rsidRPr="00DB1ACA">
        <w:rPr>
          <w:rFonts w:ascii="Times New Roman" w:eastAsia="Times New Roman" w:hAnsi="Times New Roman" w:cs="Times New Roman"/>
        </w:rPr>
        <w:t>ea</w:t>
      </w:r>
      <w:r w:rsidR="00B87ADF" w:rsidRPr="00DB1ACA">
        <w:rPr>
          <w:rFonts w:ascii="Times New Roman" w:eastAsia="Times New Roman" w:hAnsi="Times New Roman" w:cs="Times New Roman"/>
        </w:rPr>
        <w:t>ch receiver were non-normal (p &lt; 0.05</w:t>
      </w:r>
      <w:r w:rsidR="00C163A7" w:rsidRPr="00DB1ACA">
        <w:rPr>
          <w:rFonts w:ascii="Times New Roman" w:eastAsia="Times New Roman" w:hAnsi="Times New Roman" w:cs="Times New Roman"/>
        </w:rPr>
        <w:t xml:space="preserve"> for the </w:t>
      </w:r>
      <w:proofErr w:type="gramStart"/>
      <w:r w:rsidR="00C163A7" w:rsidRPr="00DB1ACA">
        <w:rPr>
          <w:rFonts w:ascii="Times New Roman" w:eastAsia="Times New Roman" w:hAnsi="Times New Roman" w:cs="Times New Roman"/>
        </w:rPr>
        <w:t>50 m</w:t>
      </w:r>
      <w:proofErr w:type="gramEnd"/>
      <w:r w:rsidR="00C163A7" w:rsidRPr="00DB1ACA">
        <w:rPr>
          <w:rFonts w:ascii="Times New Roman" w:eastAsia="Times New Roman" w:hAnsi="Times New Roman" w:cs="Times New Roman"/>
        </w:rPr>
        <w:t xml:space="preserve"> case and p</w:t>
      </w:r>
      <w:r w:rsidR="00B87ADF" w:rsidRPr="00DB1ACA">
        <w:rPr>
          <w:rFonts w:ascii="Times New Roman" w:eastAsia="Times New Roman" w:hAnsi="Times New Roman" w:cs="Times New Roman"/>
        </w:rPr>
        <w:t xml:space="preserve"> &lt; 0.001</w:t>
      </w:r>
      <w:r w:rsidRPr="00DB1ACA">
        <w:rPr>
          <w:rFonts w:ascii="Times New Roman" w:eastAsia="Times New Roman" w:hAnsi="Times New Roman" w:cs="Times New Roman"/>
        </w:rPr>
        <w:t xml:space="preserve"> for the 212 m case). </w:t>
      </w:r>
      <w:r w:rsidR="00200367" w:rsidRPr="00DB1ACA">
        <w:rPr>
          <w:rFonts w:ascii="Times New Roman" w:eastAsia="Times New Roman" w:hAnsi="Times New Roman" w:cs="Times New Roman"/>
        </w:rPr>
        <w:t>The number of</w:t>
      </w:r>
      <w:r w:rsidRPr="00DB1ACA">
        <w:rPr>
          <w:rFonts w:ascii="Times New Roman" w:eastAsia="Times New Roman" w:hAnsi="Times New Roman" w:cs="Times New Roman"/>
        </w:rPr>
        <w:t xml:space="preserve"> detections </w:t>
      </w:r>
      <w:r w:rsidR="00200367" w:rsidRPr="00DB1ACA">
        <w:rPr>
          <w:rFonts w:ascii="Times New Roman" w:eastAsia="Times New Roman" w:hAnsi="Times New Roman" w:cs="Times New Roman"/>
        </w:rPr>
        <w:t>by</w:t>
      </w:r>
      <w:r w:rsidRPr="00DB1ACA">
        <w:rPr>
          <w:rFonts w:ascii="Times New Roman" w:eastAsia="Times New Roman" w:hAnsi="Times New Roman" w:cs="Times New Roman"/>
        </w:rPr>
        <w:t xml:space="preserve"> the two receivers diffe</w:t>
      </w:r>
      <w:r w:rsidR="003B0409" w:rsidRPr="00DB1ACA">
        <w:rPr>
          <w:rFonts w:ascii="Times New Roman" w:eastAsia="Times New Roman" w:hAnsi="Times New Roman" w:cs="Times New Roman"/>
        </w:rPr>
        <w:t xml:space="preserve">red significantly </w:t>
      </w:r>
      <w:r w:rsidR="00200367" w:rsidRPr="00DB1ACA">
        <w:rPr>
          <w:rFonts w:ascii="Times New Roman" w:eastAsia="Times New Roman" w:hAnsi="Times New Roman" w:cs="Times New Roman"/>
        </w:rPr>
        <w:t xml:space="preserve">determined using Wilcoxon sign-rank tests </w:t>
      </w:r>
      <w:r w:rsidR="003B0409" w:rsidRPr="00DB1ACA">
        <w:rPr>
          <w:rFonts w:ascii="Times New Roman" w:eastAsia="Times New Roman" w:hAnsi="Times New Roman" w:cs="Times New Roman"/>
        </w:rPr>
        <w:t xml:space="preserve">(p </w:t>
      </w:r>
      <w:r w:rsidR="00B87ADF" w:rsidRPr="00DB1ACA">
        <w:rPr>
          <w:rFonts w:ascii="Times New Roman" w:eastAsia="Times New Roman" w:hAnsi="Times New Roman" w:cs="Times New Roman"/>
        </w:rPr>
        <w:t>&lt; 0.001</w:t>
      </w:r>
      <w:r w:rsidRPr="00DB1ACA">
        <w:rPr>
          <w:rFonts w:ascii="Times New Roman" w:eastAsia="Times New Roman" w:hAnsi="Times New Roman" w:cs="Times New Roman"/>
        </w:rPr>
        <w:t xml:space="preserve">). The </w:t>
      </w:r>
      <w:proofErr w:type="gramStart"/>
      <w:r w:rsidRPr="00DB1ACA">
        <w:rPr>
          <w:rFonts w:ascii="Times New Roman" w:eastAsia="Times New Roman" w:hAnsi="Times New Roman" w:cs="Times New Roman"/>
        </w:rPr>
        <w:t>50 m</w:t>
      </w:r>
      <w:proofErr w:type="gramEnd"/>
      <w:r w:rsidRPr="00DB1ACA">
        <w:rPr>
          <w:rFonts w:ascii="Times New Roman" w:eastAsia="Times New Roman" w:hAnsi="Times New Roman" w:cs="Times New Roman"/>
        </w:rPr>
        <w:t xml:space="preserve"> tag/receiver pair experienced mean detection rates over 5.5 times greater than that of the 212 </w:t>
      </w:r>
      <w:r w:rsidR="0092223A" w:rsidRPr="00DB1ACA">
        <w:rPr>
          <w:rFonts w:ascii="Times New Roman" w:eastAsia="Times New Roman" w:hAnsi="Times New Roman" w:cs="Times New Roman"/>
        </w:rPr>
        <w:t xml:space="preserve">m </w:t>
      </w:r>
      <w:r w:rsidRPr="00DB1ACA">
        <w:rPr>
          <w:rFonts w:ascii="Times New Roman" w:eastAsia="Times New Roman" w:hAnsi="Times New Roman" w:cs="Times New Roman"/>
        </w:rPr>
        <w:t xml:space="preserve">tag/receiver pair (56.6 </w:t>
      </w:r>
      <w:r w:rsidR="0092223A" w:rsidRPr="00DB1ACA">
        <w:rPr>
          <w:rFonts w:ascii="Times New Roman" w:eastAsia="Times New Roman" w:hAnsi="Times New Roman" w:cs="Times New Roman"/>
        </w:rPr>
        <w:t>detections</w:t>
      </w:r>
      <w:r w:rsidR="00FA6E66" w:rsidRPr="00DB1ACA">
        <w:rPr>
          <w:rFonts w:ascii="Times New Roman" w:eastAsia="Times New Roman" w:hAnsi="Times New Roman" w:cs="Times New Roman"/>
        </w:rPr>
        <w:t xml:space="preserve"> per </w:t>
      </w:r>
      <w:r w:rsidR="0092223A" w:rsidRPr="00DB1ACA">
        <w:rPr>
          <w:rFonts w:ascii="Times New Roman" w:eastAsia="Times New Roman" w:hAnsi="Times New Roman" w:cs="Times New Roman"/>
        </w:rPr>
        <w:t>hour vs. 10.0</w:t>
      </w:r>
      <w:r w:rsidRPr="00DB1ACA">
        <w:rPr>
          <w:rFonts w:ascii="Times New Roman" w:eastAsia="Times New Roman" w:hAnsi="Times New Roman" w:cs="Times New Roman"/>
        </w:rPr>
        <w:t xml:space="preserve"> detections</w:t>
      </w:r>
      <w:r w:rsidR="00FA6E66" w:rsidRPr="00DB1ACA">
        <w:rPr>
          <w:rFonts w:ascii="Times New Roman" w:eastAsia="Times New Roman" w:hAnsi="Times New Roman" w:cs="Times New Roman"/>
        </w:rPr>
        <w:t xml:space="preserve"> per </w:t>
      </w:r>
      <w:r w:rsidRPr="00DB1ACA">
        <w:rPr>
          <w:rFonts w:ascii="Times New Roman" w:eastAsia="Times New Roman" w:hAnsi="Times New Roman" w:cs="Times New Roman"/>
        </w:rPr>
        <w:t xml:space="preserve">hour, respectively). There were no </w:t>
      </w:r>
      <w:r w:rsidR="00A10B63" w:rsidRPr="00DB1ACA">
        <w:rPr>
          <w:rFonts w:ascii="Times New Roman" w:eastAsia="Times New Roman" w:hAnsi="Times New Roman" w:cs="Times New Roman"/>
        </w:rPr>
        <w:t>periods</w:t>
      </w:r>
      <w:r w:rsidRPr="00DB1ACA">
        <w:rPr>
          <w:rFonts w:ascii="Times New Roman" w:eastAsia="Times New Roman" w:hAnsi="Times New Roman" w:cs="Times New Roman"/>
        </w:rPr>
        <w:t xml:space="preserve"> in which </w:t>
      </w:r>
      <w:r w:rsidR="00C725C2" w:rsidRPr="00DB1ACA">
        <w:rPr>
          <w:rFonts w:ascii="Times New Roman" w:eastAsia="Times New Roman" w:hAnsi="Times New Roman" w:cs="Times New Roman"/>
        </w:rPr>
        <w:t xml:space="preserve">the deeper receiver, where CPDI </w:t>
      </w:r>
      <w:r w:rsidR="00200367" w:rsidRPr="00DB1ACA">
        <w:rPr>
          <w:rFonts w:ascii="Times New Roman" w:eastAsia="Times New Roman" w:hAnsi="Times New Roman" w:cs="Times New Roman"/>
        </w:rPr>
        <w:t xml:space="preserve">producing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were</w:t>
      </w:r>
      <w:r w:rsidR="00C725C2" w:rsidRPr="00DB1ACA">
        <w:rPr>
          <w:rFonts w:ascii="Times New Roman" w:eastAsia="Times New Roman" w:hAnsi="Times New Roman" w:cs="Times New Roman"/>
        </w:rPr>
        <w:t xml:space="preserve"> predicted, detected more</w:t>
      </w:r>
      <w:r w:rsidRPr="00DB1ACA">
        <w:rPr>
          <w:rFonts w:ascii="Times New Roman" w:eastAsia="Times New Roman" w:hAnsi="Times New Roman" w:cs="Times New Roman"/>
        </w:rPr>
        <w:t xml:space="preserve"> transmissions </w:t>
      </w:r>
      <w:r w:rsidR="00C725C2" w:rsidRPr="00DB1ACA">
        <w:rPr>
          <w:rFonts w:ascii="Times New Roman" w:eastAsia="Times New Roman" w:hAnsi="Times New Roman" w:cs="Times New Roman"/>
        </w:rPr>
        <w:t xml:space="preserve">than the shallow receiver where CPDI </w:t>
      </w:r>
      <w:r w:rsidR="00200367" w:rsidRPr="00DB1ACA">
        <w:rPr>
          <w:rFonts w:ascii="Times New Roman" w:eastAsia="Times New Roman" w:hAnsi="Times New Roman" w:cs="Times New Roman"/>
        </w:rPr>
        <w:t xml:space="preserve">producing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were</w:t>
      </w:r>
      <w:r w:rsidR="00C725C2" w:rsidRPr="00DB1ACA">
        <w:rPr>
          <w:rFonts w:ascii="Times New Roman" w:eastAsia="Times New Roman" w:hAnsi="Times New Roman" w:cs="Times New Roman"/>
        </w:rPr>
        <w:t xml:space="preserve"> not predicted</w:t>
      </w:r>
      <w:r w:rsidRPr="00DB1ACA">
        <w:rPr>
          <w:rFonts w:ascii="Times New Roman" w:eastAsia="Times New Roman" w:hAnsi="Times New Roman" w:cs="Times New Roman"/>
        </w:rPr>
        <w:t>.</w:t>
      </w:r>
    </w:p>
    <w:p w14:paraId="5A175058" w14:textId="38720864" w:rsidR="0052174A"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Assessment of performance data f</w:t>
      </w:r>
      <w:r w:rsidR="00B35843" w:rsidRPr="00DB1ACA">
        <w:rPr>
          <w:rFonts w:ascii="Times New Roman" w:eastAsia="Times New Roman" w:hAnsi="Times New Roman" w:cs="Times New Roman"/>
        </w:rPr>
        <w:t xml:space="preserve">or each receiver from meta-logs was done using conventional CDE and RC metrics with the number of detected syncs serving as a proxy for total transmissions as well as adjusted metrics substituting the syncs for the number of pings detected divided by the number of pings composing a full transmission. For both </w:t>
      </w:r>
      <w:ins w:id="170" w:author="Stephen Scherrer" w:date="2017-11-21T14:15:00Z">
        <w:r w:rsidR="00A11C24">
          <w:rPr>
            <w:rFonts w:ascii="Times New Roman" w:eastAsia="Times New Roman" w:hAnsi="Times New Roman" w:cs="Times New Roman"/>
          </w:rPr>
          <w:t>metrics</w:t>
        </w:r>
        <w:r w:rsidR="00F27CC5" w:rsidRPr="0020362D">
          <w:rPr>
            <w:rFonts w:ascii="Times New Roman" w:eastAsia="Times New Roman" w:hAnsi="Times New Roman" w:cs="Times New Roman"/>
          </w:rPr>
          <w:t>,</w:t>
        </w:r>
      </w:ins>
      <w:del w:id="171" w:author="Stephen Scherrer" w:date="2017-11-21T14:15:00Z">
        <w:r w:rsidR="00B35843" w:rsidRPr="00DB1ACA">
          <w:rPr>
            <w:rFonts w:ascii="Times New Roman" w:eastAsia="Times New Roman" w:hAnsi="Times New Roman" w:cs="Times New Roman"/>
          </w:rPr>
          <w:delText>methods</w:delText>
        </w:r>
      </w:del>
      <w:r w:rsidR="00B35843"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non-parametric methods </w:t>
      </w:r>
      <w:r w:rsidR="00B35843" w:rsidRPr="00DB1ACA">
        <w:rPr>
          <w:rFonts w:ascii="Times New Roman" w:eastAsia="Times New Roman" w:hAnsi="Times New Roman" w:cs="Times New Roman"/>
        </w:rPr>
        <w:t xml:space="preserve">were required </w:t>
      </w:r>
      <w:r w:rsidRPr="00DB1ACA">
        <w:rPr>
          <w:rFonts w:ascii="Times New Roman" w:eastAsia="Times New Roman" w:hAnsi="Times New Roman" w:cs="Times New Roman"/>
        </w:rPr>
        <w:t xml:space="preserve">due to non-equivalent variances between receivers and a non-normal distribution of </w:t>
      </w:r>
      <w:r w:rsidR="00DD1AD0" w:rsidRPr="00DB1ACA">
        <w:rPr>
          <w:rFonts w:ascii="Times New Roman" w:eastAsia="Times New Roman" w:hAnsi="Times New Roman" w:cs="Times New Roman"/>
        </w:rPr>
        <w:t xml:space="preserve">both </w:t>
      </w:r>
      <w:r w:rsidRPr="00DB1ACA">
        <w:rPr>
          <w:rFonts w:ascii="Times New Roman" w:eastAsia="Times New Roman" w:hAnsi="Times New Roman" w:cs="Times New Roman"/>
        </w:rPr>
        <w:t xml:space="preserve">CDE </w:t>
      </w:r>
      <w:r w:rsidR="00DD1AD0" w:rsidRPr="00DB1ACA">
        <w:rPr>
          <w:rFonts w:ascii="Times New Roman" w:eastAsia="Times New Roman" w:hAnsi="Times New Roman" w:cs="Times New Roman"/>
        </w:rPr>
        <w:t xml:space="preserve">and adjusted CDE </w:t>
      </w:r>
      <w:r w:rsidRPr="00DB1ACA">
        <w:rPr>
          <w:rFonts w:ascii="Times New Roman" w:eastAsia="Times New Roman" w:hAnsi="Times New Roman" w:cs="Times New Roman"/>
        </w:rPr>
        <w:t xml:space="preserve">from the receiver in 50 m depth. The </w:t>
      </w:r>
      <w:proofErr w:type="gramStart"/>
      <w:r w:rsidRPr="00DB1ACA">
        <w:rPr>
          <w:rFonts w:ascii="Times New Roman" w:eastAsia="Times New Roman" w:hAnsi="Times New Roman" w:cs="Times New Roman"/>
        </w:rPr>
        <w:t>50 m</w:t>
      </w:r>
      <w:proofErr w:type="gramEnd"/>
      <w:r w:rsidRPr="00DB1ACA">
        <w:rPr>
          <w:rFonts w:ascii="Times New Roman" w:eastAsia="Times New Roman" w:hAnsi="Times New Roman" w:cs="Times New Roman"/>
        </w:rPr>
        <w:t xml:space="preserve"> </w:t>
      </w:r>
      <w:r w:rsidR="0092223A" w:rsidRPr="00DB1ACA">
        <w:rPr>
          <w:rFonts w:ascii="Times New Roman" w:eastAsia="Times New Roman" w:hAnsi="Times New Roman" w:cs="Times New Roman"/>
        </w:rPr>
        <w:t>depth receiver</w:t>
      </w:r>
      <w:r w:rsidR="0052174A" w:rsidRPr="00DB1ACA">
        <w:rPr>
          <w:rFonts w:ascii="Times New Roman" w:eastAsia="Times New Roman" w:hAnsi="Times New Roman" w:cs="Times New Roman"/>
        </w:rPr>
        <w:t xml:space="preserve"> had </w:t>
      </w:r>
      <w:r w:rsidRPr="00DB1ACA">
        <w:rPr>
          <w:rFonts w:ascii="Times New Roman" w:eastAsia="Times New Roman" w:hAnsi="Times New Roman" w:cs="Times New Roman"/>
        </w:rPr>
        <w:t>median CDE</w:t>
      </w:r>
      <w:r w:rsidR="0052174A" w:rsidRPr="00DB1ACA">
        <w:rPr>
          <w:rFonts w:ascii="Times New Roman" w:eastAsia="Times New Roman" w:hAnsi="Times New Roman" w:cs="Times New Roman"/>
        </w:rPr>
        <w:t xml:space="preserve"> and adjusted CDEs</w:t>
      </w:r>
      <w:r w:rsidRPr="00DB1ACA">
        <w:rPr>
          <w:rFonts w:ascii="Times New Roman" w:eastAsia="Times New Roman" w:hAnsi="Times New Roman" w:cs="Times New Roman"/>
        </w:rPr>
        <w:t xml:space="preserve"> of 1</w:t>
      </w:r>
      <w:r w:rsidR="00B35843" w:rsidRPr="00DB1ACA">
        <w:rPr>
          <w:rFonts w:ascii="Times New Roman" w:eastAsia="Times New Roman" w:hAnsi="Times New Roman" w:cs="Times New Roman"/>
        </w:rPr>
        <w:t xml:space="preserve">.00 </w:t>
      </w:r>
      <w:r w:rsidRPr="00DB1ACA">
        <w:rPr>
          <w:rFonts w:ascii="Times New Roman" w:eastAsia="Times New Roman" w:hAnsi="Times New Roman" w:cs="Times New Roman"/>
        </w:rPr>
        <w:t>(meaning</w:t>
      </w:r>
      <w:r w:rsidR="0052174A" w:rsidRPr="00DB1ACA">
        <w:rPr>
          <w:rFonts w:ascii="Times New Roman" w:eastAsia="Times New Roman" w:hAnsi="Times New Roman" w:cs="Times New Roman"/>
        </w:rPr>
        <w:t xml:space="preserve"> virtually</w:t>
      </w:r>
      <w:r w:rsidRPr="00DB1ACA">
        <w:rPr>
          <w:rFonts w:ascii="Times New Roman" w:eastAsia="Times New Roman" w:hAnsi="Times New Roman" w:cs="Times New Roman"/>
        </w:rPr>
        <w:t xml:space="preserve"> no detections were missed</w:t>
      </w:r>
      <w:r w:rsidR="0052174A" w:rsidRPr="00DB1ACA">
        <w:rPr>
          <w:rFonts w:ascii="Times New Roman" w:eastAsia="Times New Roman" w:hAnsi="Times New Roman" w:cs="Times New Roman"/>
        </w:rPr>
        <w:t>)</w:t>
      </w:r>
      <w:r w:rsidR="00DD1AD0"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while the 212 m receiver had a significantly lower median CDE of 0.0865 (p </w:t>
      </w:r>
      <w:r w:rsidR="00B87ADF" w:rsidRPr="00DB1ACA">
        <w:rPr>
          <w:rFonts w:ascii="Times New Roman" w:eastAsia="Times New Roman" w:hAnsi="Times New Roman" w:cs="Times New Roman"/>
        </w:rPr>
        <w:t>&lt;</w:t>
      </w:r>
      <w:r w:rsidRPr="00DB1ACA">
        <w:rPr>
          <w:rFonts w:ascii="Times New Roman" w:eastAsia="Times New Roman" w:hAnsi="Times New Roman" w:cs="Times New Roman"/>
        </w:rPr>
        <w:t xml:space="preserve"> </w:t>
      </w:r>
      <w:r w:rsidR="00B87ADF" w:rsidRPr="00DB1ACA">
        <w:rPr>
          <w:rFonts w:ascii="Times New Roman" w:eastAsia="Times New Roman" w:hAnsi="Times New Roman" w:cs="Times New Roman"/>
        </w:rPr>
        <w:t>0.01</w:t>
      </w:r>
      <w:r w:rsidRPr="00DB1ACA">
        <w:rPr>
          <w:rFonts w:ascii="Times New Roman" w:eastAsia="Times New Roman" w:hAnsi="Times New Roman" w:cs="Times New Roman"/>
        </w:rPr>
        <w:t>; p</w:t>
      </w:r>
      <w:r w:rsidR="1F3E7AAB" w:rsidRPr="00DB1ACA">
        <w:rPr>
          <w:rFonts w:ascii="Times New Roman" w:hAnsi="Times New Roman" w:cs="Times New Roman"/>
        </w:rPr>
        <w:t>aired Wilcoxon sign-rank tests</w:t>
      </w:r>
      <w:r w:rsidRPr="00DB1ACA">
        <w:rPr>
          <w:rFonts w:ascii="Times New Roman" w:eastAsia="Times New Roman" w:hAnsi="Times New Roman" w:cs="Times New Roman"/>
        </w:rPr>
        <w:t xml:space="preserve">). </w:t>
      </w:r>
      <w:r w:rsidR="00B35843" w:rsidRPr="00DB1ACA">
        <w:rPr>
          <w:rFonts w:ascii="Times New Roman" w:eastAsia="Times New Roman" w:hAnsi="Times New Roman" w:cs="Times New Roman"/>
        </w:rPr>
        <w:t>When compared using the adjusted CDE metric,</w:t>
      </w:r>
      <w:r w:rsidR="0052174A" w:rsidRPr="00DB1ACA">
        <w:rPr>
          <w:rFonts w:ascii="Times New Roman" w:eastAsia="Times New Roman" w:hAnsi="Times New Roman" w:cs="Times New Roman"/>
        </w:rPr>
        <w:t xml:space="preserve"> the difference between rec</w:t>
      </w:r>
      <w:r w:rsidR="00B87ADF" w:rsidRPr="00DB1ACA">
        <w:rPr>
          <w:rFonts w:ascii="Times New Roman" w:eastAsia="Times New Roman" w:hAnsi="Times New Roman" w:cs="Times New Roman"/>
        </w:rPr>
        <w:t>eivers remained significant (p &lt;</w:t>
      </w:r>
      <w:r w:rsidR="0052174A" w:rsidRPr="00DB1ACA">
        <w:rPr>
          <w:rFonts w:ascii="Times New Roman" w:eastAsia="Times New Roman" w:hAnsi="Times New Roman" w:cs="Times New Roman"/>
        </w:rPr>
        <w:t xml:space="preserve"> 0.0</w:t>
      </w:r>
      <w:r w:rsidR="00B87ADF" w:rsidRPr="00DB1ACA">
        <w:rPr>
          <w:rFonts w:ascii="Times New Roman" w:eastAsia="Times New Roman" w:hAnsi="Times New Roman" w:cs="Times New Roman"/>
        </w:rPr>
        <w:t>5</w:t>
      </w:r>
      <w:r w:rsidR="0052174A" w:rsidRPr="00DB1ACA">
        <w:rPr>
          <w:rFonts w:ascii="Times New Roman" w:eastAsia="Times New Roman" w:hAnsi="Times New Roman" w:cs="Times New Roman"/>
        </w:rPr>
        <w:t xml:space="preserve">). The </w:t>
      </w:r>
      <w:proofErr w:type="gramStart"/>
      <w:r w:rsidR="0052174A" w:rsidRPr="00DB1ACA">
        <w:rPr>
          <w:rFonts w:ascii="Times New Roman" w:eastAsia="Times New Roman" w:hAnsi="Times New Roman" w:cs="Times New Roman"/>
        </w:rPr>
        <w:t>50 m</w:t>
      </w:r>
      <w:proofErr w:type="gramEnd"/>
      <w:r w:rsidR="0052174A" w:rsidRPr="00DB1ACA">
        <w:rPr>
          <w:rFonts w:ascii="Times New Roman" w:eastAsia="Times New Roman" w:hAnsi="Times New Roman" w:cs="Times New Roman"/>
        </w:rPr>
        <w:t xml:space="preserve"> depth receiver had a median adjusted CDE of 1.00 while the receiver at 212 m depth had an adjusted CDE of 0.214</w:t>
      </w:r>
      <w:r w:rsidR="00B6389B" w:rsidRPr="00DB1ACA">
        <w:rPr>
          <w:rFonts w:ascii="Times New Roman" w:eastAsia="Times New Roman" w:hAnsi="Times New Roman" w:cs="Times New Roman"/>
        </w:rPr>
        <w:t xml:space="preserve"> (</w:t>
      </w:r>
      <w:r w:rsidR="00E230D1" w:rsidRPr="00DB1ACA">
        <w:rPr>
          <w:rFonts w:ascii="Times New Roman" w:eastAsia="Times New Roman" w:hAnsi="Times New Roman" w:cs="Times New Roman"/>
        </w:rPr>
        <w:t>Fig</w:t>
      </w:r>
      <w:r w:rsidR="00B6389B" w:rsidRPr="00DB1ACA">
        <w:rPr>
          <w:rFonts w:ascii="Times New Roman" w:eastAsia="Times New Roman" w:hAnsi="Times New Roman" w:cs="Times New Roman"/>
        </w:rPr>
        <w:t xml:space="preserve">. </w:t>
      </w:r>
      <w:r w:rsidR="006B73AB" w:rsidRPr="00DB1ACA">
        <w:rPr>
          <w:rFonts w:ascii="Times New Roman" w:eastAsia="Times New Roman" w:hAnsi="Times New Roman" w:cs="Times New Roman"/>
        </w:rPr>
        <w:t>9</w:t>
      </w:r>
      <w:r w:rsidR="00D54EBD" w:rsidRPr="00DB1ACA">
        <w:rPr>
          <w:rFonts w:ascii="Times New Roman" w:eastAsia="Times New Roman" w:hAnsi="Times New Roman" w:cs="Times New Roman"/>
        </w:rPr>
        <w:t>)</w:t>
      </w:r>
      <w:r w:rsidR="0052174A" w:rsidRPr="00DB1ACA">
        <w:rPr>
          <w:rFonts w:ascii="Times New Roman" w:eastAsia="Times New Roman" w:hAnsi="Times New Roman" w:cs="Times New Roman"/>
        </w:rPr>
        <w:t xml:space="preserve">. </w:t>
      </w:r>
    </w:p>
    <w:p w14:paraId="1481D9F0" w14:textId="2FED63C9" w:rsidR="006964DC" w:rsidRPr="00DB1ACA" w:rsidRDefault="0052174A">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eastAsia="Times New Roman" w:hAnsi="Times New Roman" w:cs="Times New Roman"/>
        </w:rPr>
        <w:tab/>
      </w:r>
      <w:r w:rsidR="006964DC" w:rsidRPr="00DB1ACA">
        <w:rPr>
          <w:rFonts w:ascii="Times New Roman" w:eastAsia="Times New Roman" w:hAnsi="Times New Roman" w:cs="Times New Roman"/>
        </w:rPr>
        <w:t xml:space="preserve">Median RC values for each receiver were not significantly different, with a median value of 0 for the receiver at 50 m </w:t>
      </w:r>
      <w:r w:rsidR="0092223A" w:rsidRPr="00DB1ACA">
        <w:rPr>
          <w:rFonts w:ascii="Times New Roman" w:eastAsia="Times New Roman" w:hAnsi="Times New Roman" w:cs="Times New Roman"/>
        </w:rPr>
        <w:t xml:space="preserve">depth </w:t>
      </w:r>
      <w:r w:rsidR="006964DC" w:rsidRPr="00DB1ACA">
        <w:rPr>
          <w:rFonts w:ascii="Times New Roman" w:eastAsia="Times New Roman" w:hAnsi="Times New Roman" w:cs="Times New Roman"/>
        </w:rPr>
        <w:t>(no detections were rejected) and a median value of 0.0138 for the receiver at 212 m</w:t>
      </w:r>
      <w:r w:rsidR="0092223A" w:rsidRPr="00DB1ACA">
        <w:rPr>
          <w:rFonts w:ascii="Times New Roman" w:eastAsia="Times New Roman" w:hAnsi="Times New Roman" w:cs="Times New Roman"/>
        </w:rPr>
        <w:t xml:space="preserve"> depth</w:t>
      </w:r>
      <w:r w:rsidR="006964DC" w:rsidRPr="00DB1ACA">
        <w:rPr>
          <w:rFonts w:ascii="Times New Roman" w:eastAsia="Times New Roman" w:hAnsi="Times New Roman" w:cs="Times New Roman"/>
        </w:rPr>
        <w:t xml:space="preserve"> (p </w:t>
      </w:r>
      <w:r w:rsidR="00C163A7" w:rsidRPr="00DB1ACA">
        <w:rPr>
          <w:rFonts w:ascii="Times New Roman" w:eastAsia="Times New Roman" w:hAnsi="Times New Roman" w:cs="Times New Roman"/>
        </w:rPr>
        <w:t>&gt; 0.05</w:t>
      </w:r>
      <w:r w:rsidR="006964DC"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When adjusted using the pings divided by 8 </w:t>
      </w:r>
      <w:proofErr w:type="gramStart"/>
      <w:r w:rsidRPr="00DB1ACA">
        <w:rPr>
          <w:rFonts w:ascii="Times New Roman" w:eastAsia="Times New Roman" w:hAnsi="Times New Roman" w:cs="Times New Roman"/>
        </w:rPr>
        <w:t>metric</w:t>
      </w:r>
      <w:proofErr w:type="gramEnd"/>
      <w:r w:rsidRPr="00DB1ACA">
        <w:rPr>
          <w:rFonts w:ascii="Times New Roman" w:eastAsia="Times New Roman" w:hAnsi="Times New Roman" w:cs="Times New Roman"/>
        </w:rPr>
        <w:t xml:space="preserve">, the difference was significant (p </w:t>
      </w:r>
      <w:r w:rsidR="00B87ADF" w:rsidRPr="00DB1ACA">
        <w:rPr>
          <w:rFonts w:ascii="Times New Roman" w:eastAsia="Times New Roman" w:hAnsi="Times New Roman" w:cs="Times New Roman"/>
        </w:rPr>
        <w:t>&lt; 0.05</w:t>
      </w:r>
      <w:r w:rsidRPr="00DB1ACA">
        <w:rPr>
          <w:rFonts w:ascii="Times New Roman" w:eastAsia="Times New Roman" w:hAnsi="Times New Roman" w:cs="Times New Roman"/>
        </w:rPr>
        <w:t xml:space="preserve">). The median daily adjusted RC was 0 for the receiver at 50 m depth, while the receiver at 212 m depth had a median daily adjusted RC of 0.110. </w:t>
      </w:r>
      <w:r w:rsidR="006964DC" w:rsidRPr="00DB1ACA">
        <w:rPr>
          <w:rFonts w:ascii="Times New Roman" w:eastAsia="Times New Roman" w:hAnsi="Times New Roman" w:cs="Times New Roman"/>
        </w:rPr>
        <w:t xml:space="preserve">These daily results, which make no assumptions about the number of transmissions sent during the study period, are similarly consistent with </w:t>
      </w:r>
      <w:r w:rsidR="00200367" w:rsidRPr="00DB1ACA">
        <w:rPr>
          <w:rFonts w:ascii="Times New Roman" w:eastAsia="Times New Roman" w:hAnsi="Times New Roman" w:cs="Times New Roman"/>
        </w:rPr>
        <w:t xml:space="preserve">our </w:t>
      </w:r>
      <w:r w:rsidR="006964DC" w:rsidRPr="00DB1ACA">
        <w:rPr>
          <w:rFonts w:ascii="Times New Roman" w:eastAsia="Times New Roman" w:hAnsi="Times New Roman" w:cs="Times New Roman"/>
        </w:rPr>
        <w:t xml:space="preserve">hourly analyses and </w:t>
      </w:r>
      <w:r w:rsidR="00200367" w:rsidRPr="00DB1ACA">
        <w:rPr>
          <w:rFonts w:ascii="Times New Roman" w:eastAsia="Times New Roman" w:hAnsi="Times New Roman" w:cs="Times New Roman"/>
        </w:rPr>
        <w:t>mechanistic model’s</w:t>
      </w:r>
      <w:r w:rsidR="006964DC" w:rsidRPr="00DB1ACA">
        <w:rPr>
          <w:rFonts w:ascii="Times New Roman" w:eastAsia="Times New Roman" w:hAnsi="Times New Roman" w:cs="Times New Roman"/>
        </w:rPr>
        <w:t xml:space="preserve"> predictions</w:t>
      </w:r>
      <w:r w:rsidR="00200367" w:rsidRPr="00DB1ACA">
        <w:rPr>
          <w:rFonts w:ascii="Times New Roman" w:eastAsia="Times New Roman" w:hAnsi="Times New Roman" w:cs="Times New Roman"/>
        </w:rPr>
        <w:t>, and support the use of our adjusted metrics when CPDI effects are present.</w:t>
      </w:r>
    </w:p>
    <w:p w14:paraId="54929A69" w14:textId="77777777"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0CEED20F" w14:textId="77777777" w:rsidR="00A647F1" w:rsidRPr="00DB1ACA" w:rsidRDefault="00A647F1">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Experiment 4: Depth and Distance Model Validation Experiment:</w:t>
      </w:r>
      <w:r w:rsidRPr="00DB1ACA">
        <w:rPr>
          <w:rFonts w:ascii="Times New Roman" w:eastAsia="Times New Roman" w:hAnsi="Times New Roman" w:cs="Times New Roman"/>
          <w:i/>
          <w:iCs/>
        </w:rPr>
        <w:t xml:space="preserve"> 25 May – 30 May 2015</w:t>
      </w:r>
    </w:p>
    <w:p w14:paraId="3B50624F" w14:textId="09B8C13E"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lastRenderedPageBreak/>
        <w:tab/>
      </w:r>
      <w:r w:rsidR="0092223A" w:rsidRPr="00DB1ACA">
        <w:rPr>
          <w:rFonts w:ascii="Times New Roman" w:hAnsi="Times New Roman" w:cs="Times New Roman"/>
        </w:rPr>
        <w:t>Consistent with the mechanistic model’s predictions, the receiver 60 m from the tags detected fewer transmissions than the receiver 508 m from the tags.</w:t>
      </w:r>
      <w:r w:rsidRPr="00DB1ACA">
        <w:rPr>
          <w:rFonts w:ascii="Times New Roman" w:eastAsia="Times New Roman" w:hAnsi="Times New Roman" w:cs="Times New Roman"/>
        </w:rPr>
        <w:t xml:space="preserve"> Shapiro-Wilk</w:t>
      </w:r>
      <w:ins w:id="172" w:author="Stephen Scherrer" w:date="2017-11-21T14:15:00Z">
        <w:r w:rsidRPr="0020362D">
          <w:rPr>
            <w:rFonts w:ascii="Times New Roman" w:eastAsia="Times New Roman" w:hAnsi="Times New Roman" w:cs="Times New Roman"/>
          </w:rPr>
          <w:t>s</w:t>
        </w:r>
      </w:ins>
      <w:r w:rsidRPr="00DB1ACA">
        <w:rPr>
          <w:rFonts w:ascii="Times New Roman" w:eastAsia="Times New Roman" w:hAnsi="Times New Roman" w:cs="Times New Roman"/>
        </w:rPr>
        <w:t>’</w:t>
      </w:r>
      <w:del w:id="173" w:author="Stephen Scherrer" w:date="2017-11-21T14:15:00Z">
        <w:r w:rsidRPr="00DB1ACA">
          <w:rPr>
            <w:rFonts w:ascii="Times New Roman" w:eastAsia="Times New Roman" w:hAnsi="Times New Roman" w:cs="Times New Roman"/>
          </w:rPr>
          <w:delText>s</w:delText>
        </w:r>
      </w:del>
      <w:r w:rsidRPr="00DB1ACA">
        <w:rPr>
          <w:rFonts w:ascii="Times New Roman" w:eastAsia="Times New Roman" w:hAnsi="Times New Roman" w:cs="Times New Roman"/>
        </w:rPr>
        <w:t xml:space="preserve"> testing indicated that detection probability distributions were non-normal (p </w:t>
      </w:r>
      <w:r w:rsidR="00B87ADF" w:rsidRPr="00DB1ACA">
        <w:rPr>
          <w:rFonts w:ascii="Times New Roman" w:eastAsia="Times New Roman" w:hAnsi="Times New Roman" w:cs="Times New Roman"/>
        </w:rPr>
        <w:t>&lt; 0.01</w:t>
      </w:r>
      <w:r w:rsidRPr="00DB1ACA">
        <w:rPr>
          <w:rFonts w:ascii="Times New Roman" w:eastAsia="Times New Roman" w:hAnsi="Times New Roman" w:cs="Times New Roman"/>
        </w:rPr>
        <w:t xml:space="preserve"> and p &lt; </w:t>
      </w:r>
      <w:r w:rsidR="00B87ADF" w:rsidRPr="00DB1ACA">
        <w:rPr>
          <w:rFonts w:ascii="Times New Roman" w:eastAsia="Times New Roman" w:hAnsi="Times New Roman" w:cs="Times New Roman"/>
        </w:rPr>
        <w:t>0.001</w:t>
      </w:r>
      <w:r w:rsidRPr="00DB1ACA">
        <w:rPr>
          <w:rFonts w:ascii="Times New Roman" w:eastAsia="Times New Roman" w:hAnsi="Times New Roman" w:cs="Times New Roman"/>
        </w:rPr>
        <w:t xml:space="preserve"> for the receivers at 60 m and 508 m from the tags respectively). A Wilcoxon sign-rank test used to compare hourly detection counts between the receivers found that the receiver at 508 m detected </w:t>
      </w:r>
      <w:r w:rsidR="00061267" w:rsidRPr="00DB1ACA">
        <w:rPr>
          <w:rFonts w:ascii="Times New Roman" w:eastAsia="Times New Roman" w:hAnsi="Times New Roman" w:cs="Times New Roman"/>
        </w:rPr>
        <w:t>significantly more detections per hour than the receiver at 60 m, logging on average over 1.5 more detections per hour</w:t>
      </w:r>
      <w:r w:rsidRPr="00DB1ACA">
        <w:rPr>
          <w:rFonts w:ascii="Times New Roman" w:eastAsia="Times New Roman" w:hAnsi="Times New Roman" w:cs="Times New Roman"/>
        </w:rPr>
        <w:t xml:space="preserve"> (7.6</w:t>
      </w:r>
      <w:r w:rsidR="00DB7A60" w:rsidRPr="00DB1ACA">
        <w:rPr>
          <w:rFonts w:ascii="Times New Roman" w:eastAsia="Times New Roman" w:hAnsi="Times New Roman" w:cs="Times New Roman"/>
        </w:rPr>
        <w:t xml:space="preserve">7 </w:t>
      </w:r>
      <w:r w:rsidR="00061267" w:rsidRPr="00DB1ACA">
        <w:rPr>
          <w:rFonts w:ascii="Times New Roman" w:eastAsia="Times New Roman" w:hAnsi="Times New Roman" w:cs="Times New Roman"/>
        </w:rPr>
        <w:t>transmissions per hour</w:t>
      </w:r>
      <w:r w:rsidRPr="00DB1ACA">
        <w:rPr>
          <w:rFonts w:ascii="Times New Roman" w:eastAsia="Times New Roman" w:hAnsi="Times New Roman" w:cs="Times New Roman"/>
        </w:rPr>
        <w:t xml:space="preserve"> compared to 4.8</w:t>
      </w:r>
      <w:r w:rsidR="004C6DEF" w:rsidRPr="00DB1ACA">
        <w:rPr>
          <w:rFonts w:ascii="Times New Roman" w:eastAsia="Times New Roman" w:hAnsi="Times New Roman" w:cs="Times New Roman"/>
        </w:rPr>
        <w:t>8</w:t>
      </w:r>
      <w:r w:rsidRPr="00DB1ACA">
        <w:rPr>
          <w:rFonts w:ascii="Times New Roman" w:eastAsia="Times New Roman" w:hAnsi="Times New Roman" w:cs="Times New Roman"/>
        </w:rPr>
        <w:t xml:space="preserve">) than </w:t>
      </w:r>
      <w:r w:rsidR="00061267" w:rsidRPr="00DB1ACA">
        <w:rPr>
          <w:rFonts w:ascii="Times New Roman" w:eastAsia="Times New Roman" w:hAnsi="Times New Roman" w:cs="Times New Roman"/>
        </w:rPr>
        <w:t>it</w:t>
      </w:r>
      <w:del w:id="174" w:author="Stephen Scherrer" w:date="2017-11-21T14:15:00Z">
        <w:r w:rsidR="00061267" w:rsidRPr="00DB1ACA">
          <w:rPr>
            <w:rFonts w:ascii="Times New Roman" w:eastAsia="Times New Roman" w:hAnsi="Times New Roman" w:cs="Times New Roman"/>
          </w:rPr>
          <w:delText>’</w:delText>
        </w:r>
      </w:del>
      <w:r w:rsidR="00061267" w:rsidRPr="00DB1ACA">
        <w:rPr>
          <w:rFonts w:ascii="Times New Roman" w:eastAsia="Times New Roman" w:hAnsi="Times New Roman" w:cs="Times New Roman"/>
        </w:rPr>
        <w:t>s shallow water counterpart</w:t>
      </w:r>
      <w:r w:rsidRPr="00DB1ACA">
        <w:rPr>
          <w:rFonts w:ascii="Times New Roman" w:eastAsia="Times New Roman" w:hAnsi="Times New Roman" w:cs="Times New Roman"/>
        </w:rPr>
        <w:t xml:space="preserve"> (p &lt; </w:t>
      </w:r>
      <w:r w:rsidR="00B87ADF" w:rsidRPr="00DB1ACA">
        <w:rPr>
          <w:rFonts w:ascii="Times New Roman" w:eastAsia="Times New Roman" w:hAnsi="Times New Roman" w:cs="Times New Roman"/>
        </w:rPr>
        <w:t>0.001</w:t>
      </w:r>
      <w:r w:rsidRPr="00DB1ACA">
        <w:rPr>
          <w:rFonts w:ascii="Times New Roman" w:eastAsia="Times New Roman" w:hAnsi="Times New Roman" w:cs="Times New Roman"/>
        </w:rPr>
        <w:t xml:space="preserve">), despite the greater distance. The receiver at 508 m range outperformed the receiver at 60 m range in 120 of the 133 hour intervals and recorded the same number of transmissions during 4 of the 133 hour intervals. In the 9 remaining cases, the receiver at 60 m detected more transmissions than the receiver at 508 m. Although the specific explanation for these 9 cases is unknown, it is </w:t>
      </w:r>
      <w:r w:rsidR="00A10B63" w:rsidRPr="00DB1ACA">
        <w:rPr>
          <w:rFonts w:ascii="Times New Roman" w:eastAsia="Times New Roman" w:hAnsi="Times New Roman" w:cs="Times New Roman"/>
        </w:rPr>
        <w:t>possible</w:t>
      </w:r>
      <w:r w:rsidRPr="00DB1ACA">
        <w:rPr>
          <w:rFonts w:ascii="Times New Roman" w:eastAsia="Times New Roman" w:hAnsi="Times New Roman" w:cs="Times New Roman"/>
        </w:rPr>
        <w:t xml:space="preserve"> that it was due to fluctuating noise levels.</w:t>
      </w:r>
      <w:r w:rsidR="00222C5F" w:rsidRPr="00DB1ACA">
        <w:rPr>
          <w:rFonts w:ascii="Times New Roman" w:hAnsi="Times New Roman" w:cs="Times New Roman"/>
        </w:rPr>
        <w:tab/>
      </w:r>
      <w:r w:rsidR="00222C5F" w:rsidRPr="00DB1ACA">
        <w:rPr>
          <w:rFonts w:ascii="Times New Roman" w:hAnsi="Times New Roman" w:cs="Times New Roman"/>
        </w:rPr>
        <w:tab/>
      </w:r>
    </w:p>
    <w:p w14:paraId="15D84539" w14:textId="43A5802B"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In support of the hypothesis that fewer transmissions detected by the receiver closest to the tag were caused by invalidated ping trains, meta-logs showed that the receiver located 60 m from the tags recorded more individual pings than the receiver at 508 m over the duration of the study (11</w:t>
      </w:r>
      <w:r w:rsidR="009D747E" w:rsidRPr="00DB1ACA">
        <w:rPr>
          <w:rFonts w:ascii="Times New Roman" w:eastAsia="Times New Roman" w:hAnsi="Times New Roman" w:cs="Times New Roman"/>
        </w:rPr>
        <w:t>,</w:t>
      </w:r>
      <w:r w:rsidRPr="00DB1ACA">
        <w:rPr>
          <w:rFonts w:ascii="Times New Roman" w:eastAsia="Times New Roman" w:hAnsi="Times New Roman" w:cs="Times New Roman"/>
        </w:rPr>
        <w:t>277 pings compared to 9</w:t>
      </w:r>
      <w:r w:rsidR="009D747E" w:rsidRPr="00DB1ACA">
        <w:rPr>
          <w:rFonts w:ascii="Times New Roman" w:eastAsia="Times New Roman" w:hAnsi="Times New Roman" w:cs="Times New Roman"/>
        </w:rPr>
        <w:t>,</w:t>
      </w:r>
      <w:r w:rsidRPr="00DB1ACA">
        <w:rPr>
          <w:rFonts w:ascii="Times New Roman" w:eastAsia="Times New Roman" w:hAnsi="Times New Roman" w:cs="Times New Roman"/>
        </w:rPr>
        <w:t xml:space="preserve">731 pings). Despite this, the </w:t>
      </w:r>
      <w:proofErr w:type="gramStart"/>
      <w:r w:rsidRPr="00DB1ACA">
        <w:rPr>
          <w:rFonts w:ascii="Times New Roman" w:eastAsia="Times New Roman" w:hAnsi="Times New Roman" w:cs="Times New Roman"/>
        </w:rPr>
        <w:t>60 m</w:t>
      </w:r>
      <w:proofErr w:type="gramEnd"/>
      <w:r w:rsidRPr="00DB1ACA">
        <w:rPr>
          <w:rFonts w:ascii="Times New Roman" w:eastAsia="Times New Roman" w:hAnsi="Times New Roman" w:cs="Times New Roman"/>
        </w:rPr>
        <w:t xml:space="preserve"> range receiver logged fewer detections of completed transmissions during the same period (674 detections compared to 1050). These results compare favorably to</w:t>
      </w:r>
      <w:r w:rsidR="0092223A" w:rsidRPr="00DB1ACA">
        <w:rPr>
          <w:rFonts w:ascii="Times New Roman" w:eastAsia="Times New Roman" w:hAnsi="Times New Roman" w:cs="Times New Roman"/>
        </w:rPr>
        <w:t xml:space="preserve"> the mechanistic </w:t>
      </w:r>
      <w:r w:rsidRPr="00DB1ACA">
        <w:rPr>
          <w:rFonts w:ascii="Times New Roman" w:eastAsia="Times New Roman" w:hAnsi="Times New Roman" w:cs="Times New Roman"/>
        </w:rPr>
        <w:t xml:space="preserve">model, which predicts a CPDI range of </w:t>
      </w:r>
      <w:r w:rsidR="0092223A" w:rsidRPr="00DB1ACA">
        <w:rPr>
          <w:rFonts w:ascii="Times New Roman" w:eastAsia="Times New Roman" w:hAnsi="Times New Roman" w:cs="Times New Roman"/>
        </w:rPr>
        <w:t>276.5</w:t>
      </w:r>
      <w:r w:rsidRPr="00DB1ACA">
        <w:rPr>
          <w:rFonts w:ascii="Times New Roman" w:eastAsia="Times New Roman" w:hAnsi="Times New Roman" w:cs="Times New Roman"/>
        </w:rPr>
        <w:t xml:space="preserve"> m</w:t>
      </w:r>
      <w:r w:rsidR="003B0409" w:rsidRPr="00DB1ACA">
        <w:rPr>
          <w:rFonts w:ascii="Times New Roman" w:eastAsia="Times New Roman" w:hAnsi="Times New Roman" w:cs="Times New Roman"/>
        </w:rPr>
        <w:t>.</w:t>
      </w:r>
    </w:p>
    <w:p w14:paraId="24E44AFD" w14:textId="77777777" w:rsidR="006964DC" w:rsidRPr="00DB1ACA" w:rsidRDefault="006964DC">
      <w:pPr>
        <w:pStyle w:val="Normal1"/>
        <w:rPr>
          <w:rFonts w:ascii="Times New Roman" w:hAnsi="Times New Roman" w:cs="Times New Roman"/>
        </w:rPr>
      </w:pPr>
    </w:p>
    <w:p w14:paraId="339F79D3" w14:textId="3F32C3AB" w:rsidR="00A647F1" w:rsidRPr="00DB1ACA" w:rsidRDefault="00A647F1">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 xml:space="preserve">Experiment 5: Multipath Confirmation: </w:t>
      </w:r>
      <w:r w:rsidRPr="00DB1ACA">
        <w:rPr>
          <w:rFonts w:ascii="Times New Roman" w:eastAsia="Times New Roman" w:hAnsi="Times New Roman" w:cs="Times New Roman"/>
          <w:bCs/>
          <w:i/>
        </w:rPr>
        <w:t>13 July 2016</w:t>
      </w:r>
      <w:r w:rsidRPr="00DB1ACA">
        <w:rPr>
          <w:rFonts w:ascii="Times New Roman" w:eastAsia="Times New Roman" w:hAnsi="Times New Roman" w:cs="Times New Roman"/>
          <w:b/>
          <w:bCs/>
        </w:rPr>
        <w:t xml:space="preserve"> </w:t>
      </w:r>
    </w:p>
    <w:p w14:paraId="2B8AF42A" w14:textId="2460CFD2"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Of the 900 simulated tag transmissions, the measured outcome for only 20 differed from CPDI predictions. Of these, there were 4 </w:t>
      </w:r>
      <w:r w:rsidR="00200367" w:rsidRPr="00DB1ACA">
        <w:rPr>
          <w:rFonts w:ascii="Times New Roman" w:eastAsia="Times New Roman" w:hAnsi="Times New Roman" w:cs="Times New Roman"/>
        </w:rPr>
        <w:t xml:space="preserve">detections where </w:t>
      </w:r>
      <w:r w:rsidRPr="00DB1ACA">
        <w:rPr>
          <w:rFonts w:ascii="Times New Roman" w:eastAsia="Times New Roman" w:hAnsi="Times New Roman" w:cs="Times New Roman"/>
        </w:rPr>
        <w:t xml:space="preserve">transmissions </w:t>
      </w:r>
      <w:r w:rsidR="00200367" w:rsidRPr="00DB1ACA">
        <w:rPr>
          <w:rFonts w:ascii="Times New Roman" w:eastAsia="Times New Roman" w:hAnsi="Times New Roman" w:cs="Times New Roman"/>
        </w:rPr>
        <w:t xml:space="preserve">included simulated </w:t>
      </w:r>
      <w:r w:rsidR="00612EE1" w:rsidRPr="00DB1ACA">
        <w:rPr>
          <w:rFonts w:ascii="Times New Roman" w:eastAsia="Times New Roman" w:hAnsi="Times New Roman" w:cs="Times New Roman"/>
        </w:rPr>
        <w:t>multipaths</w:t>
      </w:r>
      <w:r w:rsidRPr="00DB1ACA">
        <w:rPr>
          <w:rFonts w:ascii="Times New Roman" w:eastAsia="Times New Roman" w:hAnsi="Times New Roman" w:cs="Times New Roman"/>
        </w:rPr>
        <w:t xml:space="preserve"> predicted</w:t>
      </w:r>
      <w:r w:rsidR="00200367" w:rsidRPr="00DB1ACA">
        <w:rPr>
          <w:rFonts w:ascii="Times New Roman" w:eastAsia="Times New Roman" w:hAnsi="Times New Roman" w:cs="Times New Roman"/>
        </w:rPr>
        <w:t xml:space="preserve"> to interfere with detection</w:t>
      </w:r>
      <w:r w:rsidRPr="00DB1ACA">
        <w:rPr>
          <w:rFonts w:ascii="Times New Roman" w:eastAsia="Times New Roman" w:hAnsi="Times New Roman" w:cs="Times New Roman"/>
        </w:rPr>
        <w:t>. The remaining 16 discrepancies occurred when the model predicted detection but no detection was logged by the receiver.</w:t>
      </w:r>
    </w:p>
    <w:p w14:paraId="2874F44E" w14:textId="4FEA3E95"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 binomial GLM compared detection or non-detection of a transmission logged by the VR2-W during tank testing to predict</w:t>
      </w:r>
      <w:r w:rsidR="007F3100" w:rsidRPr="00DB1ACA">
        <w:rPr>
          <w:rFonts w:ascii="Times New Roman" w:eastAsia="Times New Roman" w:hAnsi="Times New Roman" w:cs="Times New Roman"/>
        </w:rPr>
        <w:t>ions of the CPDI model</w:t>
      </w:r>
      <w:r w:rsidRPr="00DB1ACA">
        <w:rPr>
          <w:rFonts w:ascii="Times New Roman" w:eastAsia="Times New Roman" w:hAnsi="Times New Roman" w:cs="Times New Roman"/>
        </w:rPr>
        <w:t xml:space="preserve">. </w:t>
      </w:r>
      <w:r w:rsidR="00D808E4" w:rsidRPr="00DB1ACA">
        <w:rPr>
          <w:rFonts w:ascii="Times New Roman" w:eastAsia="Times New Roman" w:hAnsi="Times New Roman" w:cs="Times New Roman"/>
        </w:rPr>
        <w:t>Initially, a GLM was fit with predictive CPDI classification, event ID, and their interaction as independent variables. The interaction term was found to be statistically insignificant (p &gt; 0.05) so the GLM was refit with just predictive classification and event ID variables (Table 3)</w:t>
      </w:r>
      <w:r w:rsidRPr="00DB1ACA">
        <w:rPr>
          <w:rFonts w:ascii="Times New Roman" w:eastAsia="Times New Roman" w:hAnsi="Times New Roman" w:cs="Times New Roman"/>
        </w:rPr>
        <w:t xml:space="preserve">. In addition to the intercept term representing the control prediction while simulating the receiver closest to the seafloor during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(experiment</w:t>
      </w:r>
      <w:r w:rsidR="00200367" w:rsidRPr="00DB1ACA">
        <w:rPr>
          <w:rFonts w:ascii="Times New Roman" w:eastAsia="Times New Roman" w:hAnsi="Times New Roman" w:cs="Times New Roman"/>
        </w:rPr>
        <w:t xml:space="preserve"> 1),</w:t>
      </w:r>
      <w:r w:rsidRPr="00DB1ACA">
        <w:rPr>
          <w:rFonts w:ascii="Times New Roman" w:eastAsia="Times New Roman" w:hAnsi="Times New Roman" w:cs="Times New Roman"/>
        </w:rPr>
        <w:t xml:space="preserve"> two model terms were significant. The most significant term was the predictive classification “with multipath, CPDI predicted” (p &lt; 0.001) while there was no statistical difference in the number of detections between the control group and the ‘with multipath, no CPDI predicted’ group. These results indicated that the detection of transmissions with simulated multipaths where no CPDI </w:t>
      </w:r>
      <w:r w:rsidR="00435302"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did not differ from the control group without multipaths, for which detection was also pr</w:t>
      </w:r>
      <w:r w:rsidR="003B0409" w:rsidRPr="00DB1ACA">
        <w:rPr>
          <w:rFonts w:ascii="Times New Roman" w:eastAsia="Times New Roman" w:hAnsi="Times New Roman" w:cs="Times New Roman"/>
        </w:rPr>
        <w:t xml:space="preserve">edicted. </w:t>
      </w:r>
      <w:r w:rsidRPr="00DB1ACA">
        <w:rPr>
          <w:rFonts w:ascii="Times New Roman" w:eastAsia="Times New Roman" w:hAnsi="Times New Roman" w:cs="Times New Roman"/>
        </w:rPr>
        <w:t xml:space="preserve">Conversely, there was </w:t>
      </w:r>
      <w:r w:rsidR="00200367" w:rsidRPr="00DB1ACA">
        <w:rPr>
          <w:rFonts w:ascii="Times New Roman" w:eastAsia="Times New Roman" w:hAnsi="Times New Roman" w:cs="Times New Roman"/>
        </w:rPr>
        <w:t>significantly</w:t>
      </w:r>
      <w:r w:rsidRPr="00DB1ACA">
        <w:rPr>
          <w:rFonts w:ascii="Times New Roman" w:eastAsia="Times New Roman" w:hAnsi="Times New Roman" w:cs="Times New Roman"/>
        </w:rPr>
        <w:t xml:space="preserve"> fewer detections when the arrival times of simulated </w:t>
      </w:r>
      <w:r w:rsidR="00612EE1" w:rsidRPr="00DB1ACA">
        <w:rPr>
          <w:rFonts w:ascii="Times New Roman" w:eastAsia="Times New Roman" w:hAnsi="Times New Roman" w:cs="Times New Roman"/>
        </w:rPr>
        <w:t>multipaths</w:t>
      </w:r>
      <w:r w:rsidRPr="00DB1ACA">
        <w:rPr>
          <w:rFonts w:ascii="Times New Roman" w:eastAsia="Times New Roman" w:hAnsi="Times New Roman" w:cs="Times New Roman"/>
        </w:rPr>
        <w:t xml:space="preserve"> predicted CPDI conditions.</w:t>
      </w:r>
      <w:r w:rsidR="00D22835"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Of the </w:t>
      </w:r>
      <w:r w:rsidR="00D22835" w:rsidRPr="00DB1ACA">
        <w:rPr>
          <w:rFonts w:ascii="Times New Roman" w:eastAsia="Times New Roman" w:hAnsi="Times New Roman" w:cs="Times New Roman"/>
        </w:rPr>
        <w:t xml:space="preserve">factor levels for the </w:t>
      </w:r>
      <w:r w:rsidRPr="00DB1ACA">
        <w:rPr>
          <w:rFonts w:ascii="Times New Roman" w:eastAsia="Times New Roman" w:hAnsi="Times New Roman" w:cs="Times New Roman"/>
        </w:rPr>
        <w:t xml:space="preserve">event ID model terms, only the condition corresponding to results of the </w:t>
      </w:r>
      <w:proofErr w:type="gramStart"/>
      <w:r w:rsidRPr="00DB1ACA">
        <w:rPr>
          <w:rFonts w:ascii="Times New Roman" w:eastAsia="Times New Roman" w:hAnsi="Times New Roman" w:cs="Times New Roman"/>
        </w:rPr>
        <w:t>212 m</w:t>
      </w:r>
      <w:proofErr w:type="gramEnd"/>
      <w:r w:rsidRPr="00DB1ACA">
        <w:rPr>
          <w:rFonts w:ascii="Times New Roman" w:eastAsia="Times New Roman" w:hAnsi="Times New Roman" w:cs="Times New Roman"/>
        </w:rPr>
        <w:t xml:space="preserve"> water depth scenario from the depth dependent model validation experiment </w:t>
      </w:r>
      <w:r w:rsidR="00D701A1" w:rsidRPr="00DB1ACA">
        <w:rPr>
          <w:rFonts w:ascii="Times New Roman" w:eastAsia="Times New Roman" w:hAnsi="Times New Roman" w:cs="Times New Roman"/>
        </w:rPr>
        <w:t>(experiment</w:t>
      </w:r>
      <w:r w:rsidR="00200367" w:rsidRPr="00DB1ACA">
        <w:rPr>
          <w:rFonts w:ascii="Times New Roman" w:eastAsia="Times New Roman" w:hAnsi="Times New Roman" w:cs="Times New Roman"/>
        </w:rPr>
        <w:t xml:space="preserve"> 3) </w:t>
      </w:r>
      <w:r w:rsidRPr="00DB1ACA">
        <w:rPr>
          <w:rFonts w:ascii="Times New Roman" w:eastAsia="Times New Roman" w:hAnsi="Times New Roman" w:cs="Times New Roman"/>
        </w:rPr>
        <w:t>were significant (p &lt; 0.001). Overall</w:t>
      </w:r>
      <w:r w:rsidR="00EA394C" w:rsidRPr="00DB1ACA">
        <w:rPr>
          <w:rFonts w:ascii="Times New Roman" w:eastAsia="Times New Roman" w:hAnsi="Times New Roman" w:cs="Times New Roman"/>
        </w:rPr>
        <w:t>,</w:t>
      </w:r>
      <w:r w:rsidRPr="00DB1ACA">
        <w:rPr>
          <w:rFonts w:ascii="Times New Roman" w:eastAsia="Times New Roman" w:hAnsi="Times New Roman" w:cs="Times New Roman"/>
        </w:rPr>
        <w:t xml:space="preserve"> the </w:t>
      </w:r>
      <w:r w:rsidRPr="00DB1ACA">
        <w:rPr>
          <w:rFonts w:ascii="Times New Roman" w:eastAsia="Times New Roman" w:hAnsi="Times New Roman" w:cs="Times New Roman"/>
        </w:rPr>
        <w:lastRenderedPageBreak/>
        <w:t>model explained approximately 81.5% of the observed variance (pseudo R</w:t>
      </w:r>
      <w:r w:rsidRPr="00DB1ACA">
        <w:rPr>
          <w:rFonts w:ascii="Times New Roman" w:eastAsia="Times New Roman" w:hAnsi="Times New Roman" w:cs="Times New Roman"/>
          <w:vertAlign w:val="superscript"/>
        </w:rPr>
        <w:t>2</w:t>
      </w:r>
      <w:r w:rsidRPr="00DB1ACA">
        <w:rPr>
          <w:rFonts w:ascii="Times New Roman" w:eastAsia="Times New Roman" w:hAnsi="Times New Roman" w:cs="Times New Roman"/>
        </w:rPr>
        <w:t xml:space="preserve"> = 0.815) with 81.8% of </w:t>
      </w:r>
      <w:r w:rsidR="00E00053" w:rsidRPr="00DB1ACA">
        <w:rPr>
          <w:rFonts w:ascii="Times New Roman" w:eastAsia="Times New Roman" w:hAnsi="Times New Roman" w:cs="Times New Roman"/>
        </w:rPr>
        <w:t xml:space="preserve">that </w:t>
      </w:r>
      <w:r w:rsidRPr="00DB1ACA">
        <w:rPr>
          <w:rFonts w:ascii="Times New Roman" w:eastAsia="Times New Roman" w:hAnsi="Times New Roman" w:cs="Times New Roman"/>
        </w:rPr>
        <w:t xml:space="preserve">total explained variance coming from </w:t>
      </w:r>
      <w:r w:rsidR="00200367" w:rsidRPr="00DB1ACA">
        <w:rPr>
          <w:rFonts w:ascii="Times New Roman" w:eastAsia="Times New Roman" w:hAnsi="Times New Roman" w:cs="Times New Roman"/>
        </w:rPr>
        <w:t>our</w:t>
      </w:r>
      <w:r w:rsidRPr="00DB1ACA">
        <w:rPr>
          <w:rFonts w:ascii="Times New Roman" w:eastAsia="Times New Roman" w:hAnsi="Times New Roman" w:cs="Times New Roman"/>
        </w:rPr>
        <w:t xml:space="preserve"> predictive </w:t>
      </w:r>
      <w:r w:rsidR="00200367" w:rsidRPr="00DB1ACA">
        <w:rPr>
          <w:rFonts w:ascii="Times New Roman" w:eastAsia="Times New Roman" w:hAnsi="Times New Roman" w:cs="Times New Roman"/>
        </w:rPr>
        <w:t xml:space="preserve">CPDI </w:t>
      </w:r>
      <w:r w:rsidRPr="00DB1ACA">
        <w:rPr>
          <w:rFonts w:ascii="Times New Roman" w:eastAsia="Times New Roman" w:hAnsi="Times New Roman" w:cs="Times New Roman"/>
        </w:rPr>
        <w:t>classification.</w:t>
      </w:r>
    </w:p>
    <w:p w14:paraId="7C718A7A" w14:textId="77777777" w:rsidR="00C163A7" w:rsidRPr="00DB1ACA" w:rsidRDefault="00C163A7">
      <w:pPr>
        <w:pStyle w:val="Normal1"/>
        <w:ind w:firstLine="720"/>
        <w:rPr>
          <w:rFonts w:ascii="Times New Roman" w:hAnsi="Times New Roman" w:cs="Times New Roman"/>
        </w:rPr>
      </w:pPr>
    </w:p>
    <w:p w14:paraId="29CD2C01" w14:textId="77777777" w:rsidR="006964DC" w:rsidRPr="00DB1ACA" w:rsidRDefault="0F646590">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 xml:space="preserve">Discussion </w:t>
      </w:r>
    </w:p>
    <w:p w14:paraId="799E0860" w14:textId="686FCABE"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Predicting conditions under which CPDI may occur is important for optimal implementation of acoustic networks and interpretation of study results. The present study demonstrates that relative positions (in both depth and distance) of a receiver and tag can lead to conditions where acoustic energy reflected from the surface and/or seafloor may interfere with detection of the transmission</w:t>
      </w:r>
      <w:r w:rsidR="00200367" w:rsidRPr="00DB1ACA">
        <w:rPr>
          <w:rFonts w:ascii="Times New Roman" w:eastAsia="Times New Roman" w:hAnsi="Times New Roman" w:cs="Times New Roman"/>
        </w:rPr>
        <w:t>’s</w:t>
      </w:r>
      <w:r w:rsidRPr="00DB1ACA">
        <w:rPr>
          <w:rFonts w:ascii="Times New Roman" w:eastAsia="Times New Roman" w:hAnsi="Times New Roman" w:cs="Times New Roman"/>
        </w:rPr>
        <w:t xml:space="preserve"> pulse train. Implementation of a ray tracing mechanistic CPDI model was able to predict when this interference </w:t>
      </w:r>
      <w:r w:rsidR="00200367" w:rsidRPr="00DB1ACA">
        <w:rPr>
          <w:rFonts w:ascii="Times New Roman" w:eastAsia="Times New Roman" w:hAnsi="Times New Roman" w:cs="Times New Roman"/>
        </w:rPr>
        <w:t>occurred in multiple experiments with a high degree of accuracy</w:t>
      </w:r>
      <w:r w:rsidR="00222C5F" w:rsidRPr="00DB1ACA">
        <w:rPr>
          <w:rFonts w:ascii="Times New Roman" w:eastAsia="Times New Roman" w:hAnsi="Times New Roman" w:cs="Times New Roman"/>
        </w:rPr>
        <w:t>.</w:t>
      </w:r>
    </w:p>
    <w:p w14:paraId="2252B6D0" w14:textId="07A9F814"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It has been noted that</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CPDI may be present in environments particularly amenable to acoustic reflection </w:t>
      </w:r>
      <w:r w:rsidRPr="00DB1ACA">
        <w:rPr>
          <w:rFonts w:ascii="Times New Roman" w:eastAsia="Times New Roman" w:hAnsi="Times New Roman" w:cs="Times New Roman"/>
          <w:noProof/>
        </w:rPr>
        <w:t>(Kessel et al., 2015)</w:t>
      </w:r>
      <w:r w:rsidRPr="00DB1ACA">
        <w:rPr>
          <w:rFonts w:ascii="Times New Roman" w:eastAsia="Times New Roman" w:hAnsi="Times New Roman" w:cs="Times New Roman"/>
        </w:rPr>
        <w:t>.</w:t>
      </w:r>
      <w:r w:rsidR="003B0409"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This stands to reason</w:t>
      </w:r>
      <w:del w:id="175" w:author="Stephen Scherrer" w:date="2017-11-21T15:11:00Z">
        <w:r w:rsidR="00200367" w:rsidRPr="00DB1ACA" w:rsidDel="00C1452B">
          <w:rPr>
            <w:rFonts w:ascii="Times New Roman" w:eastAsia="Times New Roman" w:hAnsi="Times New Roman" w:cs="Times New Roman"/>
          </w:rPr>
          <w:delText>,</w:delText>
        </w:r>
      </w:del>
      <w:r w:rsidR="00200367" w:rsidRPr="00DB1ACA">
        <w:rPr>
          <w:rFonts w:ascii="Times New Roman" w:eastAsia="Times New Roman" w:hAnsi="Times New Roman" w:cs="Times New Roman"/>
        </w:rPr>
        <w:t xml:space="preserve"> as transmission losses incurred during reflection in these environments are low, producing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that are relatively loud. </w:t>
      </w:r>
      <w:r w:rsidR="00D22835" w:rsidRPr="00DB1ACA">
        <w:rPr>
          <w:rFonts w:ascii="Times New Roman" w:eastAsia="Times New Roman" w:hAnsi="Times New Roman" w:cs="Times New Roman"/>
        </w:rPr>
        <w:t>However,</w:t>
      </w:r>
      <w:r w:rsidRPr="00DB1ACA">
        <w:rPr>
          <w:rFonts w:ascii="Times New Roman" w:eastAsia="Times New Roman" w:hAnsi="Times New Roman" w:cs="Times New Roman"/>
        </w:rPr>
        <w:t xml:space="preserve"> particularly for receivers deployed in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settings, surface reflections may be enough to produce observable CDPI effects regardless of the reflective properties of the seafloor. Compared to their shallower receiver counterparts, </w:t>
      </w:r>
      <w:r w:rsidR="00200367" w:rsidRPr="00DB1ACA">
        <w:rPr>
          <w:rFonts w:ascii="Times New Roman" w:eastAsia="Times New Roman" w:hAnsi="Times New Roman" w:cs="Times New Roman"/>
        </w:rPr>
        <w:t xml:space="preserve">for deeper receivers, </w:t>
      </w:r>
      <w:r w:rsidR="002241DF" w:rsidRPr="00DB1ACA">
        <w:rPr>
          <w:rFonts w:ascii="Times New Roman" w:eastAsia="Times New Roman" w:hAnsi="Times New Roman" w:cs="Times New Roman"/>
        </w:rPr>
        <w:t xml:space="preserve">reflected </w:t>
      </w:r>
      <w:r w:rsidRPr="00DB1ACA">
        <w:rPr>
          <w:rFonts w:ascii="Times New Roman" w:eastAsia="Times New Roman" w:hAnsi="Times New Roman" w:cs="Times New Roman"/>
        </w:rPr>
        <w:t xml:space="preserve">acoustic energy has the potential to arrive following the </w:t>
      </w:r>
      <w:r w:rsidR="00200367" w:rsidRPr="00DB1ACA">
        <w:rPr>
          <w:rFonts w:ascii="Times New Roman" w:eastAsia="Times New Roman" w:hAnsi="Times New Roman" w:cs="Times New Roman"/>
        </w:rPr>
        <w:t xml:space="preserve">end of the </w:t>
      </w:r>
      <w:r w:rsidRPr="00DB1ACA">
        <w:rPr>
          <w:rFonts w:ascii="Times New Roman" w:eastAsia="Times New Roman" w:hAnsi="Times New Roman" w:cs="Times New Roman"/>
        </w:rPr>
        <w:t xml:space="preserve">blanking </w:t>
      </w:r>
      <w:r w:rsidR="00200367" w:rsidRPr="00DB1ACA">
        <w:rPr>
          <w:rFonts w:ascii="Times New Roman" w:eastAsia="Times New Roman" w:hAnsi="Times New Roman" w:cs="Times New Roman"/>
        </w:rPr>
        <w:t>interval</w:t>
      </w:r>
      <w:r w:rsidR="007B328E" w:rsidRPr="00DB1ACA">
        <w:rPr>
          <w:rFonts w:ascii="Times New Roman" w:eastAsia="Times New Roman" w:hAnsi="Times New Roman" w:cs="Times New Roman"/>
        </w:rPr>
        <w:t xml:space="preserve"> with fewer reflections off the surface and/or seafloor,</w:t>
      </w:r>
      <w:r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having incurred</w:t>
      </w:r>
      <w:r w:rsidRPr="00DB1ACA">
        <w:rPr>
          <w:rFonts w:ascii="Times New Roman" w:eastAsia="Times New Roman" w:hAnsi="Times New Roman" w:cs="Times New Roman"/>
        </w:rPr>
        <w:t xml:space="preserve"> fewer scattering and reflective losse</w:t>
      </w:r>
      <w:r w:rsidR="007B328E" w:rsidRPr="00DB1ACA">
        <w:rPr>
          <w:rFonts w:ascii="Times New Roman" w:eastAsia="Times New Roman" w:hAnsi="Times New Roman" w:cs="Times New Roman"/>
        </w:rPr>
        <w:t>s</w:t>
      </w:r>
      <w:r w:rsidR="00200367" w:rsidRPr="00DB1ACA">
        <w:rPr>
          <w:rFonts w:ascii="Times New Roman" w:eastAsia="Times New Roman" w:hAnsi="Times New Roman" w:cs="Times New Roman"/>
        </w:rPr>
        <w:t xml:space="preserve"> than transmission energy reflected multiple times</w:t>
      </w:r>
      <w:r w:rsidRPr="00DB1ACA">
        <w:rPr>
          <w:rFonts w:ascii="Times New Roman" w:eastAsia="Times New Roman" w:hAnsi="Times New Roman" w:cs="Times New Roman"/>
        </w:rPr>
        <w:t>.</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In relatively low noise environments also prone to acoustic reflections, multipath acoustic energy reflected off the surface, seafloor, or some combination of each, </w:t>
      </w:r>
      <w:r w:rsidR="007B328E" w:rsidRPr="00DB1ACA">
        <w:rPr>
          <w:rFonts w:ascii="Times New Roman" w:eastAsia="Times New Roman" w:hAnsi="Times New Roman" w:cs="Times New Roman"/>
        </w:rPr>
        <w:t xml:space="preserve">may </w:t>
      </w:r>
      <w:r w:rsidR="00200367" w:rsidRPr="00DB1ACA">
        <w:rPr>
          <w:rFonts w:ascii="Times New Roman" w:eastAsia="Times New Roman" w:hAnsi="Times New Roman" w:cs="Times New Roman"/>
        </w:rPr>
        <w:t xml:space="preserve">also </w:t>
      </w:r>
      <w:r w:rsidR="007B328E" w:rsidRPr="00DB1ACA">
        <w:rPr>
          <w:rFonts w:ascii="Times New Roman" w:eastAsia="Times New Roman" w:hAnsi="Times New Roman" w:cs="Times New Roman"/>
        </w:rPr>
        <w:t>arrive</w:t>
      </w:r>
      <w:r w:rsidRPr="00DB1ACA">
        <w:rPr>
          <w:rFonts w:ascii="Times New Roman" w:eastAsia="Times New Roman" w:hAnsi="Times New Roman" w:cs="Times New Roman"/>
        </w:rPr>
        <w:t xml:space="preserve"> with sufficient intensity for detection by the receiver, invalidating the </w:t>
      </w:r>
      <w:r w:rsidR="00B87ADF" w:rsidRPr="00DB1ACA">
        <w:rPr>
          <w:rFonts w:ascii="Times New Roman" w:eastAsia="Times New Roman" w:hAnsi="Times New Roman" w:cs="Times New Roman"/>
        </w:rPr>
        <w:t>tag identification and event recording</w:t>
      </w:r>
      <w:r w:rsidR="00200367" w:rsidRPr="00DB1ACA">
        <w:rPr>
          <w:rFonts w:ascii="Times New Roman" w:eastAsia="Times New Roman" w:hAnsi="Times New Roman" w:cs="Times New Roman"/>
        </w:rPr>
        <w:t>, and exacerbating</w:t>
      </w:r>
      <w:r w:rsidR="00C64A7E" w:rsidRPr="00DB1ACA">
        <w:rPr>
          <w:rFonts w:ascii="Times New Roman" w:eastAsia="Times New Roman" w:hAnsi="Times New Roman" w:cs="Times New Roman"/>
        </w:rPr>
        <w:t xml:space="preserve"> the </w:t>
      </w:r>
      <w:r w:rsidR="00200367" w:rsidRPr="00DB1ACA">
        <w:rPr>
          <w:rFonts w:ascii="Times New Roman" w:eastAsia="Times New Roman" w:hAnsi="Times New Roman" w:cs="Times New Roman"/>
        </w:rPr>
        <w:t>problem</w:t>
      </w:r>
      <w:r w:rsidR="00C64A7E" w:rsidRPr="00DB1ACA">
        <w:rPr>
          <w:rFonts w:ascii="Times New Roman" w:eastAsia="Times New Roman" w:hAnsi="Times New Roman" w:cs="Times New Roman"/>
        </w:rPr>
        <w:t xml:space="preserve"> of detection under CPDI </w:t>
      </w:r>
      <w:r w:rsidR="00BA7DE6" w:rsidRPr="00DB1ACA">
        <w:rPr>
          <w:rFonts w:ascii="Times New Roman" w:eastAsia="Times New Roman" w:hAnsi="Times New Roman" w:cs="Times New Roman"/>
        </w:rPr>
        <w:t>conditions</w:t>
      </w:r>
      <w:r w:rsidR="00C64A7E" w:rsidRPr="00DB1ACA">
        <w:rPr>
          <w:rFonts w:ascii="Times New Roman" w:eastAsia="Times New Roman" w:hAnsi="Times New Roman" w:cs="Times New Roman"/>
        </w:rPr>
        <w:t xml:space="preserve">. </w:t>
      </w:r>
    </w:p>
    <w:p w14:paraId="1AB44E5D" w14:textId="1BE54368" w:rsidR="000A4AC6"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Some variability in the presence and observed magnitude of CPDI effects, during </w:t>
      </w:r>
      <w:r w:rsidR="00200367" w:rsidRPr="00DB1ACA">
        <w:rPr>
          <w:rFonts w:ascii="Times New Roman" w:eastAsia="Times New Roman" w:hAnsi="Times New Roman" w:cs="Times New Roman"/>
        </w:rPr>
        <w:t>our</w:t>
      </w:r>
      <w:r w:rsidRPr="00DB1ACA">
        <w:rPr>
          <w:rFonts w:ascii="Times New Roman" w:eastAsia="Times New Roman" w:hAnsi="Times New Roman" w:cs="Times New Roman"/>
        </w:rPr>
        <w:t xml:space="preserve"> deep and shallow rang</w:t>
      </w:r>
      <w:r w:rsidR="00A647F1" w:rsidRPr="00DB1ACA">
        <w:rPr>
          <w:rFonts w:ascii="Times New Roman" w:eastAsia="Times New Roman" w:hAnsi="Times New Roman" w:cs="Times New Roman"/>
        </w:rPr>
        <w:t>ing experiments</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(experiment</w:t>
      </w:r>
      <w:r w:rsidR="00200367" w:rsidRPr="00DB1ACA">
        <w:rPr>
          <w:rFonts w:ascii="Times New Roman" w:eastAsia="Times New Roman" w:hAnsi="Times New Roman" w:cs="Times New Roman"/>
        </w:rPr>
        <w:t>s 1 and 2),</w:t>
      </w:r>
      <w:r w:rsidRPr="00DB1ACA">
        <w:rPr>
          <w:rFonts w:ascii="Times New Roman" w:eastAsia="Times New Roman" w:hAnsi="Times New Roman" w:cs="Times New Roman"/>
        </w:rPr>
        <w:t xml:space="preserve"> can be likely attributed to the number of</w:t>
      </w:r>
      <w:r w:rsidR="000A4AC6" w:rsidRPr="00DB1ACA">
        <w:rPr>
          <w:rFonts w:ascii="Times New Roman" w:eastAsia="Times New Roman" w:hAnsi="Times New Roman" w:cs="Times New Roman"/>
        </w:rPr>
        <w:t xml:space="preserve"> high output</w:t>
      </w:r>
      <w:r w:rsidRPr="00DB1ACA">
        <w:rPr>
          <w:rFonts w:ascii="Times New Roman" w:eastAsia="Times New Roman" w:hAnsi="Times New Roman" w:cs="Times New Roman"/>
        </w:rPr>
        <w:t xml:space="preserve"> tags used and their variable transmission intervals. The maximum transmissions detected by a receiver of a single tag was 40 of 60 </w:t>
      </w:r>
      <w:r w:rsidR="00915CB9" w:rsidRPr="00DB1ACA">
        <w:rPr>
          <w:rFonts w:ascii="Times New Roman" w:eastAsia="Times New Roman" w:hAnsi="Times New Roman" w:cs="Times New Roman"/>
        </w:rPr>
        <w:t xml:space="preserve">expected </w:t>
      </w:r>
      <w:r w:rsidRPr="00DB1ACA">
        <w:rPr>
          <w:rFonts w:ascii="Times New Roman" w:eastAsia="Times New Roman" w:hAnsi="Times New Roman" w:cs="Times New Roman"/>
        </w:rPr>
        <w:t xml:space="preserve">hourly transmissions. We believe this was a partially a result of the large number of tags were used during each ranging experiment (12 </w:t>
      </w:r>
      <w:r w:rsidR="006B08B8" w:rsidRPr="00DB1ACA">
        <w:rPr>
          <w:rFonts w:ascii="Times New Roman" w:eastAsia="Times New Roman" w:hAnsi="Times New Roman" w:cs="Times New Roman"/>
        </w:rPr>
        <w:t xml:space="preserve">in the </w:t>
      </w:r>
      <w:proofErr w:type="gramStart"/>
      <w:r w:rsidR="007870D2" w:rsidRPr="00DB1ACA">
        <w:rPr>
          <w:rFonts w:ascii="Times New Roman" w:eastAsia="Times New Roman" w:hAnsi="Times New Roman" w:cs="Times New Roman"/>
        </w:rPr>
        <w:t>deep water</w:t>
      </w:r>
      <w:proofErr w:type="gramEnd"/>
      <w:r w:rsidR="006B08B8" w:rsidRPr="00DB1ACA">
        <w:rPr>
          <w:rFonts w:ascii="Times New Roman" w:eastAsia="Times New Roman" w:hAnsi="Times New Roman" w:cs="Times New Roman"/>
        </w:rPr>
        <w:t xml:space="preserve"> experiment </w:t>
      </w:r>
      <w:r w:rsidRPr="00DB1ACA">
        <w:rPr>
          <w:rFonts w:ascii="Times New Roman" w:eastAsia="Times New Roman" w:hAnsi="Times New Roman" w:cs="Times New Roman"/>
        </w:rPr>
        <w:t xml:space="preserve">and 18 </w:t>
      </w:r>
      <w:r w:rsidR="006B08B8" w:rsidRPr="00DB1ACA">
        <w:rPr>
          <w:rFonts w:ascii="Times New Roman" w:eastAsia="Times New Roman" w:hAnsi="Times New Roman" w:cs="Times New Roman"/>
        </w:rPr>
        <w:t>in the shallow water experiment</w:t>
      </w:r>
      <w:r w:rsidRPr="00DB1ACA">
        <w:rPr>
          <w:rFonts w:ascii="Times New Roman" w:eastAsia="Times New Roman" w:hAnsi="Times New Roman" w:cs="Times New Roman"/>
        </w:rPr>
        <w:t>) with relatively short transmission intervals averaging 60 seconds</w:t>
      </w:r>
      <w:r w:rsidR="000A4AC6" w:rsidRPr="00DB1ACA">
        <w:rPr>
          <w:rFonts w:ascii="Times New Roman" w:eastAsia="Times New Roman" w:hAnsi="Times New Roman" w:cs="Times New Roman"/>
        </w:rPr>
        <w:t xml:space="preserve"> resulting in failure to detect transmissions </w:t>
      </w:r>
      <w:r w:rsidRPr="00DB1ACA">
        <w:rPr>
          <w:rFonts w:ascii="Times New Roman" w:eastAsia="Times New Roman" w:hAnsi="Times New Roman" w:cs="Times New Roman"/>
        </w:rPr>
        <w:t xml:space="preserve">during periods </w:t>
      </w:r>
      <w:r w:rsidR="000A4AC6" w:rsidRPr="00DB1ACA">
        <w:rPr>
          <w:rFonts w:ascii="Times New Roman" w:eastAsia="Times New Roman" w:hAnsi="Times New Roman" w:cs="Times New Roman"/>
        </w:rPr>
        <w:t xml:space="preserve">of transmission overlap, reducing </w:t>
      </w:r>
      <w:r w:rsidRPr="00DB1ACA">
        <w:rPr>
          <w:rFonts w:ascii="Times New Roman" w:eastAsia="Times New Roman" w:hAnsi="Times New Roman" w:cs="Times New Roman"/>
        </w:rPr>
        <w:t>the overall number of transmissions detected each hour.</w:t>
      </w:r>
    </w:p>
    <w:p w14:paraId="610D5C53" w14:textId="70BE915C" w:rsidR="000A4AC6" w:rsidRPr="00DB1ACA" w:rsidRDefault="000A4AC6">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Selecting an appropriate transmission interval and power output of study tags is often a </w:t>
      </w:r>
      <w:r w:rsidR="00D22835" w:rsidRPr="00DB1ACA">
        <w:rPr>
          <w:rFonts w:ascii="Times New Roman" w:eastAsia="Times New Roman" w:hAnsi="Times New Roman" w:cs="Times New Roman"/>
        </w:rPr>
        <w:t>tradeoff</w:t>
      </w:r>
      <w:r w:rsidRPr="00DB1ACA">
        <w:rPr>
          <w:rFonts w:ascii="Times New Roman" w:eastAsia="Times New Roman" w:hAnsi="Times New Roman" w:cs="Times New Roman"/>
        </w:rPr>
        <w:t>. The tags used in experiments 1-3 were</w:t>
      </w:r>
      <w:r w:rsidR="00C75272" w:rsidRPr="00DB1ACA">
        <w:rPr>
          <w:rFonts w:ascii="Times New Roman" w:eastAsia="Times New Roman" w:hAnsi="Times New Roman" w:cs="Times New Roman"/>
        </w:rPr>
        <w:t xml:space="preserve"> selected</w:t>
      </w:r>
      <w:r w:rsidRPr="00DB1ACA">
        <w:rPr>
          <w:rFonts w:ascii="Times New Roman" w:eastAsia="Times New Roman" w:hAnsi="Times New Roman" w:cs="Times New Roman"/>
        </w:rPr>
        <w:t xml:space="preserve"> for use in a </w:t>
      </w:r>
      <w:proofErr w:type="gramStart"/>
      <w:r w:rsidR="007870D2" w:rsidRPr="00DB1ACA">
        <w:rPr>
          <w:rFonts w:ascii="Times New Roman" w:eastAsia="Times New Roman" w:hAnsi="Times New Roman" w:cs="Times New Roman"/>
        </w:rPr>
        <w:t>deep water</w:t>
      </w:r>
      <w:proofErr w:type="gramEnd"/>
      <w:r w:rsidRPr="00DB1ACA">
        <w:rPr>
          <w:rFonts w:ascii="Times New Roman" w:eastAsia="Times New Roman" w:hAnsi="Times New Roman" w:cs="Times New Roman"/>
        </w:rPr>
        <w:t xml:space="preserve"> snapper study with receivers positioned </w:t>
      </w:r>
      <w:r w:rsidR="00C75272" w:rsidRPr="00DB1ACA">
        <w:rPr>
          <w:rFonts w:ascii="Times New Roman" w:eastAsia="Times New Roman" w:hAnsi="Times New Roman" w:cs="Times New Roman"/>
        </w:rPr>
        <w:t xml:space="preserve">so their detection ranges would overlap </w:t>
      </w:r>
      <w:r w:rsidR="00FE4CA9" w:rsidRPr="00DB1ACA">
        <w:rPr>
          <w:rFonts w:ascii="Times New Roman" w:eastAsia="Times New Roman" w:hAnsi="Times New Roman" w:cs="Times New Roman"/>
        </w:rPr>
        <w:t xml:space="preserve">in </w:t>
      </w:r>
      <w:r w:rsidRPr="00DB1ACA">
        <w:rPr>
          <w:rFonts w:ascii="Times New Roman" w:eastAsia="Times New Roman" w:hAnsi="Times New Roman" w:cs="Times New Roman"/>
        </w:rPr>
        <w:t>fence/</w:t>
      </w:r>
      <w:r w:rsidR="00C75272" w:rsidRPr="00DB1ACA">
        <w:rPr>
          <w:rFonts w:ascii="Times New Roman" w:eastAsia="Times New Roman" w:hAnsi="Times New Roman" w:cs="Times New Roman"/>
        </w:rPr>
        <w:t>gate configuration</w:t>
      </w:r>
      <w:r w:rsidR="00FE4CA9" w:rsidRPr="00DB1ACA">
        <w:rPr>
          <w:rFonts w:ascii="Times New Roman" w:eastAsia="Times New Roman" w:hAnsi="Times New Roman" w:cs="Times New Roman"/>
        </w:rPr>
        <w:t>s</w:t>
      </w:r>
      <w:r w:rsidR="00C75272" w:rsidRPr="00DB1ACA">
        <w:rPr>
          <w:rFonts w:ascii="Times New Roman" w:eastAsia="Times New Roman" w:hAnsi="Times New Roman" w:cs="Times New Roman"/>
        </w:rPr>
        <w:t>.</w:t>
      </w:r>
      <w:r w:rsidRPr="00DB1ACA">
        <w:rPr>
          <w:rFonts w:ascii="Times New Roman" w:eastAsia="Times New Roman" w:hAnsi="Times New Roman" w:cs="Times New Roman"/>
        </w:rPr>
        <w:t xml:space="preserve"> A relatively short transmission interval was selected </w:t>
      </w:r>
      <w:r w:rsidR="00C75272" w:rsidRPr="00DB1ACA">
        <w:rPr>
          <w:rFonts w:ascii="Times New Roman" w:eastAsia="Times New Roman" w:hAnsi="Times New Roman" w:cs="Times New Roman"/>
        </w:rPr>
        <w:t xml:space="preserve">so multiple transmissions would be emitted by tagged fish swimming between receivers, improving the </w:t>
      </w:r>
      <w:r w:rsidR="00FE4CA9" w:rsidRPr="00DB1ACA">
        <w:rPr>
          <w:rFonts w:ascii="Times New Roman" w:eastAsia="Times New Roman" w:hAnsi="Times New Roman" w:cs="Times New Roman"/>
        </w:rPr>
        <w:t>probability</w:t>
      </w:r>
      <w:r w:rsidR="00C75272" w:rsidRPr="00DB1ACA">
        <w:rPr>
          <w:rFonts w:ascii="Times New Roman" w:eastAsia="Times New Roman" w:hAnsi="Times New Roman" w:cs="Times New Roman"/>
        </w:rPr>
        <w:t xml:space="preserve"> of detecting the presence of an individual. For similar reasons, tags were also high output</w:t>
      </w:r>
      <w:r w:rsidR="00FE4CA9" w:rsidRPr="00DB1ACA">
        <w:rPr>
          <w:rFonts w:ascii="Times New Roman" w:eastAsia="Times New Roman" w:hAnsi="Times New Roman" w:cs="Times New Roman"/>
        </w:rPr>
        <w:t>. This allowed us</w:t>
      </w:r>
      <w:r w:rsidR="00C75272" w:rsidRPr="00DB1ACA">
        <w:rPr>
          <w:rFonts w:ascii="Times New Roman" w:eastAsia="Times New Roman" w:hAnsi="Times New Roman" w:cs="Times New Roman"/>
        </w:rPr>
        <w:t xml:space="preserve"> to maximize the distance from a receiver that transmissions could be detected</w:t>
      </w:r>
      <w:r w:rsidR="00FE4CA9" w:rsidRPr="00DB1ACA">
        <w:rPr>
          <w:rFonts w:ascii="Times New Roman" w:eastAsia="Times New Roman" w:hAnsi="Times New Roman" w:cs="Times New Roman"/>
        </w:rPr>
        <w:t xml:space="preserve"> and construct a fence from a minimum number </w:t>
      </w:r>
      <w:r w:rsidR="008B2A1B" w:rsidRPr="00DB1ACA">
        <w:rPr>
          <w:rFonts w:ascii="Times New Roman" w:eastAsia="Times New Roman" w:hAnsi="Times New Roman" w:cs="Times New Roman"/>
        </w:rPr>
        <w:t xml:space="preserve">of </w:t>
      </w:r>
      <w:r w:rsidR="00FE4CA9" w:rsidRPr="00DB1ACA">
        <w:rPr>
          <w:rFonts w:ascii="Times New Roman" w:eastAsia="Times New Roman" w:hAnsi="Times New Roman" w:cs="Times New Roman"/>
        </w:rPr>
        <w:t>receivers.</w:t>
      </w:r>
      <w:r w:rsidR="00C75272" w:rsidRPr="00DB1ACA">
        <w:rPr>
          <w:rFonts w:ascii="Times New Roman" w:eastAsia="Times New Roman" w:hAnsi="Times New Roman" w:cs="Times New Roman"/>
        </w:rPr>
        <w:t xml:space="preserve"> Increasing the outp</w:t>
      </w:r>
      <w:r w:rsidR="00EC2151" w:rsidRPr="00DB1ACA">
        <w:rPr>
          <w:rFonts w:ascii="Times New Roman" w:eastAsia="Times New Roman" w:hAnsi="Times New Roman" w:cs="Times New Roman"/>
        </w:rPr>
        <w:t>ut level of a tag also increased</w:t>
      </w:r>
      <w:r w:rsidR="00C75272" w:rsidRPr="00DB1ACA">
        <w:rPr>
          <w:rFonts w:ascii="Times New Roman" w:eastAsia="Times New Roman" w:hAnsi="Times New Roman" w:cs="Times New Roman"/>
        </w:rPr>
        <w:t xml:space="preserve"> the received signal level of transmission </w:t>
      </w:r>
      <w:r w:rsidR="00612EE1" w:rsidRPr="00DB1ACA">
        <w:rPr>
          <w:rFonts w:ascii="Times New Roman" w:eastAsia="Times New Roman" w:hAnsi="Times New Roman" w:cs="Times New Roman"/>
        </w:rPr>
        <w:t>multipaths</w:t>
      </w:r>
      <w:r w:rsidR="00C75272" w:rsidRPr="00DB1ACA">
        <w:rPr>
          <w:rFonts w:ascii="Times New Roman" w:eastAsia="Times New Roman" w:hAnsi="Times New Roman" w:cs="Times New Roman"/>
        </w:rPr>
        <w:t xml:space="preserve"> which, under sufficient conditions, produce</w:t>
      </w:r>
      <w:r w:rsidR="00EC2151" w:rsidRPr="00DB1ACA">
        <w:rPr>
          <w:rFonts w:ascii="Times New Roman" w:eastAsia="Times New Roman" w:hAnsi="Times New Roman" w:cs="Times New Roman"/>
        </w:rPr>
        <w:t>s</w:t>
      </w:r>
      <w:r w:rsidR="00C75272" w:rsidRPr="00DB1ACA">
        <w:rPr>
          <w:rFonts w:ascii="Times New Roman" w:eastAsia="Times New Roman" w:hAnsi="Times New Roman" w:cs="Times New Roman"/>
        </w:rPr>
        <w:t xml:space="preserve"> CPDI. </w:t>
      </w:r>
    </w:p>
    <w:p w14:paraId="4CAEC00D" w14:textId="122F08B3"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lastRenderedPageBreak/>
        <w:t xml:space="preserve"> Some hourly variation in the number of total transmissions sent by each tag was expected and may have contributed further variability to the observed hourly data. However, it is unlikely the variable transmission interval accounts for the magnitude of observed CPDI effects as each transmitter has the same variability in transmission interval, thus all tags were expected to have a similar number of hourly transmissions.</w:t>
      </w:r>
    </w:p>
    <w:p w14:paraId="1BCA95F6" w14:textId="4F74E116"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Standardizing test results of the depth dependent model validation experiment</w:t>
      </w:r>
      <w:r w:rsidRPr="00DB1ACA" w:rsidDel="00CF1C0A">
        <w:rPr>
          <w:rFonts w:ascii="Times New Roman" w:eastAsia="Times New Roman" w:hAnsi="Times New Roman" w:cs="Times New Roman"/>
        </w:rPr>
        <w:t xml:space="preserve"> </w:t>
      </w:r>
      <w:r w:rsidRPr="00DB1ACA">
        <w:rPr>
          <w:rFonts w:ascii="Times New Roman" w:eastAsia="Times New Roman" w:hAnsi="Times New Roman" w:cs="Times New Roman"/>
        </w:rPr>
        <w:t>using data from receiver meta-logs allowed us to control for discrepancies in variable transmission intervals</w:t>
      </w:r>
      <w:r w:rsidR="00770AB1"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The number of synchronization intervals and pings detected are likely underestimates of the true values due to the receiver’s inability to detect transmissions during blanking intervals </w:t>
      </w:r>
      <w:r w:rsidRPr="00DB1ACA">
        <w:rPr>
          <w:rFonts w:ascii="Times New Roman" w:eastAsia="Times New Roman" w:hAnsi="Times New Roman" w:cs="Times New Roman"/>
          <w:noProof/>
        </w:rPr>
        <w:t>(Simpfendorfer, Heupel &amp; Collins, 2008)</w:t>
      </w:r>
      <w:r w:rsidRPr="00DB1ACA">
        <w:rPr>
          <w:rFonts w:ascii="Times New Roman" w:eastAsia="Times New Roman" w:hAnsi="Times New Roman" w:cs="Times New Roman"/>
        </w:rPr>
        <w:t>. Both synchronization interval and ping data were used to compare between the two depth conditions in the depth dependent model validation experiment</w:t>
      </w:r>
      <w:r w:rsidR="00DC15F0"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(experiment</w:t>
      </w:r>
      <w:r w:rsidR="00DC15F0" w:rsidRPr="00DB1ACA">
        <w:rPr>
          <w:rFonts w:ascii="Times New Roman" w:eastAsia="Times New Roman" w:hAnsi="Times New Roman" w:cs="Times New Roman"/>
        </w:rPr>
        <w:t xml:space="preserve"> 3)</w:t>
      </w:r>
      <w:r w:rsidRPr="00DB1ACA">
        <w:rPr>
          <w:rFonts w:ascii="Times New Roman" w:eastAsia="Times New Roman" w:hAnsi="Times New Roman" w:cs="Times New Roman"/>
        </w:rPr>
        <w:t xml:space="preserve">. These may have led to underestimation of the number of transmissions undetected at the deeper receiver but we do not think this had an effect the overall outcome of the experiment. Relative to the receiver at 50 m water depth, the receiver at 212 m </w:t>
      </w:r>
      <w:r w:rsidR="00C725C2" w:rsidRPr="00DB1ACA">
        <w:rPr>
          <w:rFonts w:ascii="Times New Roman" w:eastAsia="Times New Roman" w:hAnsi="Times New Roman" w:cs="Times New Roman"/>
        </w:rPr>
        <w:t xml:space="preserve">depth </w:t>
      </w:r>
      <w:r w:rsidRPr="00DB1ACA">
        <w:rPr>
          <w:rFonts w:ascii="Times New Roman" w:eastAsia="Times New Roman" w:hAnsi="Times New Roman" w:cs="Times New Roman"/>
        </w:rPr>
        <w:t xml:space="preserve">showed the </w:t>
      </w:r>
      <w:r w:rsidR="00435302" w:rsidRPr="00DB1ACA">
        <w:rPr>
          <w:rFonts w:ascii="Times New Roman" w:eastAsia="Times New Roman" w:hAnsi="Times New Roman" w:cs="Times New Roman"/>
        </w:rPr>
        <w:t xml:space="preserve">effects of </w:t>
      </w:r>
      <w:r w:rsidRPr="00DB1ACA">
        <w:rPr>
          <w:rFonts w:ascii="Times New Roman" w:eastAsia="Times New Roman" w:hAnsi="Times New Roman" w:cs="Times New Roman"/>
        </w:rPr>
        <w:t>CPDI while having comparatively higher daily values for both synchronization intervals detected (</w:t>
      </w:r>
      <w:r w:rsidR="00480D9D" w:rsidRPr="00DB1ACA">
        <w:rPr>
          <w:rFonts w:ascii="Times New Roman" w:eastAsia="Times New Roman" w:hAnsi="Times New Roman" w:cs="Times New Roman"/>
        </w:rPr>
        <w:t xml:space="preserve">3658 </w:t>
      </w:r>
      <w:r w:rsidRPr="00DB1ACA">
        <w:rPr>
          <w:rFonts w:ascii="Times New Roman" w:eastAsia="Times New Roman" w:hAnsi="Times New Roman" w:cs="Times New Roman"/>
        </w:rPr>
        <w:t xml:space="preserve">median daily synchronization intervals compared to </w:t>
      </w:r>
      <w:r w:rsidR="00480D9D" w:rsidRPr="00DB1ACA">
        <w:rPr>
          <w:rFonts w:ascii="Times New Roman" w:eastAsia="Times New Roman" w:hAnsi="Times New Roman" w:cs="Times New Roman"/>
        </w:rPr>
        <w:t xml:space="preserve">1355.5 </w:t>
      </w:r>
      <w:r w:rsidRPr="00DB1ACA">
        <w:rPr>
          <w:rFonts w:ascii="Times New Roman" w:eastAsia="Times New Roman" w:hAnsi="Times New Roman" w:cs="Times New Roman"/>
        </w:rPr>
        <w:t xml:space="preserve">median daily synchronization intervals) </w:t>
      </w:r>
      <w:r w:rsidR="00480D9D" w:rsidRPr="00DB1ACA">
        <w:rPr>
          <w:rFonts w:ascii="Times New Roman" w:eastAsia="Times New Roman" w:hAnsi="Times New Roman" w:cs="Times New Roman"/>
        </w:rPr>
        <w:t>and daily pings detected (11,777.5</w:t>
      </w:r>
      <w:r w:rsidRPr="00DB1ACA">
        <w:rPr>
          <w:rFonts w:ascii="Times New Roman" w:eastAsia="Times New Roman" w:hAnsi="Times New Roman" w:cs="Times New Roman"/>
        </w:rPr>
        <w:t xml:space="preserve"> median daily pings compared to 10,8</w:t>
      </w:r>
      <w:r w:rsidR="00480D9D" w:rsidRPr="00DB1ACA">
        <w:rPr>
          <w:rFonts w:ascii="Times New Roman" w:eastAsia="Times New Roman" w:hAnsi="Times New Roman" w:cs="Times New Roman"/>
        </w:rPr>
        <w:t>44.5</w:t>
      </w:r>
      <w:r w:rsidRPr="00DB1ACA">
        <w:rPr>
          <w:rFonts w:ascii="Times New Roman" w:eastAsia="Times New Roman" w:hAnsi="Times New Roman" w:cs="Times New Roman"/>
        </w:rPr>
        <w:t xml:space="preserve"> median daily pings). Despite greater detection of individual syncs and pi</w:t>
      </w:r>
      <w:r w:rsidR="00C725C2" w:rsidRPr="00DB1ACA">
        <w:rPr>
          <w:rFonts w:ascii="Times New Roman" w:eastAsia="Times New Roman" w:hAnsi="Times New Roman" w:cs="Times New Roman"/>
        </w:rPr>
        <w:t xml:space="preserve">ngs, this receiver logged </w:t>
      </w:r>
      <w:r w:rsidR="00480D9D" w:rsidRPr="00DB1ACA">
        <w:rPr>
          <w:rFonts w:ascii="Times New Roman" w:eastAsia="Times New Roman" w:hAnsi="Times New Roman" w:cs="Times New Roman"/>
        </w:rPr>
        <w:t>1039</w:t>
      </w:r>
      <w:r w:rsidRPr="00DB1ACA">
        <w:rPr>
          <w:rFonts w:ascii="Times New Roman" w:eastAsia="Times New Roman" w:hAnsi="Times New Roman" w:cs="Times New Roman"/>
        </w:rPr>
        <w:t xml:space="preserve"> fewer transmissions per day on average (</w:t>
      </w:r>
      <w:r w:rsidR="00480D9D" w:rsidRPr="00DB1ACA">
        <w:rPr>
          <w:rFonts w:ascii="Times New Roman" w:eastAsia="Times New Roman" w:hAnsi="Times New Roman" w:cs="Times New Roman"/>
        </w:rPr>
        <w:t>316.5 median</w:t>
      </w:r>
      <w:r w:rsidRPr="00DB1ACA">
        <w:rPr>
          <w:rFonts w:ascii="Times New Roman" w:eastAsia="Times New Roman" w:hAnsi="Times New Roman" w:cs="Times New Roman"/>
        </w:rPr>
        <w:t xml:space="preserve"> daily detections compared to </w:t>
      </w:r>
      <w:r w:rsidR="00480D9D" w:rsidRPr="00DB1ACA">
        <w:rPr>
          <w:rFonts w:ascii="Times New Roman" w:eastAsia="Times New Roman" w:hAnsi="Times New Roman" w:cs="Times New Roman"/>
        </w:rPr>
        <w:t xml:space="preserve">1355.5 </w:t>
      </w:r>
      <w:r w:rsidRPr="00DB1ACA">
        <w:rPr>
          <w:rFonts w:ascii="Times New Roman" w:eastAsia="Times New Roman" w:hAnsi="Times New Roman" w:cs="Times New Roman"/>
        </w:rPr>
        <w:t xml:space="preserve">mean daily detections). This indicates that the deeper receiver detected more individual pings </w:t>
      </w:r>
      <w:del w:id="176" w:author="Stephen Scherrer" w:date="2017-11-21T14:15:00Z">
        <w:r w:rsidRPr="00DB1ACA">
          <w:rPr>
            <w:rFonts w:ascii="Times New Roman" w:eastAsia="Times New Roman" w:hAnsi="Times New Roman" w:cs="Times New Roman"/>
          </w:rPr>
          <w:delText xml:space="preserve">of </w:delText>
        </w:r>
      </w:del>
      <w:r w:rsidRPr="00DB1ACA">
        <w:rPr>
          <w:rFonts w:ascii="Times New Roman" w:eastAsia="Times New Roman" w:hAnsi="Times New Roman" w:cs="Times New Roman"/>
        </w:rPr>
        <w:t xml:space="preserve">but failed to detect the transmissions. This observation is consistent with transmissions being affected by CPDI. The remaining experiments were not subject to these concerns as each used a design in which all transmissions were detectable by each receiver. </w:t>
      </w:r>
    </w:p>
    <w:p w14:paraId="7447CB35" w14:textId="0F8B583C" w:rsidR="002B50D5"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Environmental and anthropogenic factors have been implicated as external sources of variability affecting receiver detection performance </w:t>
      </w:r>
      <w:r w:rsidRPr="00DB1ACA">
        <w:rPr>
          <w:rFonts w:ascii="Times New Roman" w:eastAsia="Times New Roman" w:hAnsi="Times New Roman" w:cs="Times New Roman"/>
          <w:noProof/>
        </w:rPr>
        <w:t>(Cagua, 2012; Cagua, Berumen &amp; Tyler, 2013; Gjelland &amp; Hedger, 2013; Mathies et al., 2014)</w:t>
      </w:r>
      <w:r w:rsidRPr="00DB1ACA">
        <w:rPr>
          <w:rFonts w:ascii="Times New Roman" w:eastAsia="Times New Roman" w:hAnsi="Times New Roman" w:cs="Times New Roman"/>
        </w:rPr>
        <w:t xml:space="preserve">. </w:t>
      </w:r>
      <w:r w:rsidR="005D59F7" w:rsidRPr="00DB1ACA">
        <w:rPr>
          <w:rFonts w:ascii="Times New Roman" w:eastAsia="Times New Roman" w:hAnsi="Times New Roman" w:cs="Times New Roman"/>
        </w:rPr>
        <w:t xml:space="preserve">While our mechanistic model does not directly account for background noise level, in practice, increased background noise leads to a reduction the AMDR term and decreases CPDI range. Similarly, lower background noise levels may increase both AMDR and CPDI range. </w:t>
      </w:r>
      <w:r w:rsidR="00D22835" w:rsidRPr="00DB1ACA">
        <w:rPr>
          <w:rFonts w:ascii="Times New Roman" w:eastAsia="Times New Roman" w:hAnsi="Times New Roman" w:cs="Times New Roman"/>
        </w:rPr>
        <w:t>Thus,</w:t>
      </w:r>
      <w:r w:rsidR="005D59F7" w:rsidRPr="00DB1ACA">
        <w:rPr>
          <w:rFonts w:ascii="Times New Roman" w:eastAsia="Times New Roman" w:hAnsi="Times New Roman" w:cs="Times New Roman"/>
        </w:rPr>
        <w:t xml:space="preserve"> background noise levels are accounted for indirectly in the model through the AMDR term.</w:t>
      </w:r>
      <w:r w:rsidR="009B3ED1"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Parameters for the </w:t>
      </w:r>
      <w:r w:rsidR="002B50D5" w:rsidRPr="00DB1ACA">
        <w:rPr>
          <w:rFonts w:ascii="Times New Roman" w:eastAsia="Times New Roman" w:hAnsi="Times New Roman" w:cs="Times New Roman"/>
        </w:rPr>
        <w:t>AMDR</w:t>
      </w:r>
      <w:r w:rsidRPr="00DB1ACA">
        <w:rPr>
          <w:rFonts w:ascii="Times New Roman" w:eastAsia="Times New Roman" w:hAnsi="Times New Roman" w:cs="Times New Roman"/>
        </w:rPr>
        <w:t xml:space="preserve"> used in the mechanistic CPDI model were estimated from ranging results by fit of the candidate GAMs. During periods of increased background noise within the receiver’s detection frequency bandwidth, greater acoustic energy is required to get a signal-to-noise ratio greater than the detection threshold. </w:t>
      </w:r>
      <w:r w:rsidR="009B3ED1" w:rsidRPr="00DB1ACA">
        <w:rPr>
          <w:rFonts w:ascii="Times New Roman" w:eastAsia="Times New Roman" w:hAnsi="Times New Roman" w:cs="Times New Roman"/>
        </w:rPr>
        <w:t xml:space="preserve">We suspect that this accounts for the large discrepancy between the AMDR values for the </w:t>
      </w:r>
      <w:r w:rsidR="007870D2" w:rsidRPr="00DB1ACA">
        <w:rPr>
          <w:rFonts w:ascii="Times New Roman" w:eastAsia="Times New Roman" w:hAnsi="Times New Roman" w:cs="Times New Roman"/>
        </w:rPr>
        <w:t>deep water</w:t>
      </w:r>
      <w:r w:rsidR="009B3ED1" w:rsidRPr="00DB1ACA">
        <w:rPr>
          <w:rFonts w:ascii="Times New Roman" w:eastAsia="Times New Roman" w:hAnsi="Times New Roman" w:cs="Times New Roman"/>
        </w:rPr>
        <w:t xml:space="preserve"> ranging experiment </w:t>
      </w:r>
      <w:r w:rsidR="00D701A1" w:rsidRPr="00DB1ACA">
        <w:rPr>
          <w:rFonts w:ascii="Times New Roman" w:eastAsia="Times New Roman" w:hAnsi="Times New Roman" w:cs="Times New Roman"/>
        </w:rPr>
        <w:t>(experiment</w:t>
      </w:r>
      <w:r w:rsidR="009B3ED1" w:rsidRPr="00DB1ACA">
        <w:rPr>
          <w:rFonts w:ascii="Times New Roman" w:eastAsia="Times New Roman" w:hAnsi="Times New Roman" w:cs="Times New Roman"/>
        </w:rPr>
        <w:t xml:space="preserve"> 1) which took place in deeper and presumably quieter waters than the shallow water ranging experiment </w:t>
      </w:r>
      <w:r w:rsidR="00D701A1" w:rsidRPr="00DB1ACA">
        <w:rPr>
          <w:rFonts w:ascii="Times New Roman" w:eastAsia="Times New Roman" w:hAnsi="Times New Roman" w:cs="Times New Roman"/>
        </w:rPr>
        <w:t>(experiment</w:t>
      </w:r>
      <w:r w:rsidR="009B3ED1" w:rsidRPr="00DB1ACA">
        <w:rPr>
          <w:rFonts w:ascii="Times New Roman" w:eastAsia="Times New Roman" w:hAnsi="Times New Roman" w:cs="Times New Roman"/>
        </w:rPr>
        <w:t xml:space="preserve"> 2) where equipment was positioned near a patchy coral reef and harbor entrance. </w:t>
      </w:r>
    </w:p>
    <w:p w14:paraId="6860249D" w14:textId="0FDA23FE" w:rsidR="006964DC" w:rsidRPr="00DB1ACA" w:rsidRDefault="0F646590">
      <w:pPr>
        <w:pStyle w:val="Normal1"/>
        <w:ind w:firstLine="630"/>
        <w:rPr>
          <w:rFonts w:ascii="Times New Roman" w:eastAsia="Times New Roman" w:hAnsi="Times New Roman" w:cs="Times New Roman"/>
        </w:rPr>
      </w:pPr>
      <w:r w:rsidRPr="00DB1ACA">
        <w:rPr>
          <w:rFonts w:ascii="Times New Roman" w:eastAsia="Times New Roman" w:hAnsi="Times New Roman" w:cs="Times New Roman"/>
        </w:rPr>
        <w:t xml:space="preserve">Low background noise levels in the tank and artificially high signal levels for simulated multipath arrivals produced CPDI at simulated distances far surpassing those observed during shallow and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experiments. Simulated tag transmissions mimicking distances between tag and receiver where a low number of detections were observed in field experiments, but CPDI was not expected, resulted in a </w:t>
      </w:r>
      <w:r w:rsidRPr="00DB1ACA">
        <w:rPr>
          <w:rFonts w:ascii="Times New Roman" w:eastAsia="Times New Roman" w:hAnsi="Times New Roman" w:cs="Times New Roman"/>
        </w:rPr>
        <w:lastRenderedPageBreak/>
        <w:t>high number of detected transmissions in the tank environment. Low background noise levels in the tank environment meant that signals of weaker intensity were detected by the receiver.</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In several instances, CPDI was not observed in field results, but </w:t>
      </w:r>
      <w:ins w:id="177" w:author="Stephen Scherrer" w:date="2017-11-21T14:15:00Z">
        <w:r w:rsidR="00122442" w:rsidRPr="0020362D">
          <w:rPr>
            <w:rFonts w:ascii="Times New Roman" w:eastAsia="Times New Roman" w:hAnsi="Times New Roman" w:cs="Times New Roman"/>
          </w:rPr>
          <w:t xml:space="preserve">was </w:t>
        </w:r>
      </w:ins>
      <w:r w:rsidRPr="00DB1ACA">
        <w:rPr>
          <w:rFonts w:ascii="Times New Roman" w:eastAsia="Times New Roman" w:hAnsi="Times New Roman" w:cs="Times New Roman"/>
        </w:rPr>
        <w:t>present in the tank experiment analogue. Because multipath arrivals in the ocean undergo additional attenuation when reflecting off the sea surface and seafloor interfaces which were not accounted for in the calculation for reducing signal intensity of multipath arrivals in tank simulations, coupled with the tank’s favorable low noise conditions, we would expect more simulated multipath arrivals to arrive at the receiver with sufficient intensity for detection to produce CPDI in the tank than in the field. Relative arrival time remained the best predictor of CPDI.</w:t>
      </w:r>
    </w:p>
    <w:p w14:paraId="239A3D63" w14:textId="3EA39127" w:rsidR="00A67550" w:rsidRPr="00DB1ACA" w:rsidRDefault="00200367">
      <w:pPr>
        <w:pStyle w:val="Normal1"/>
        <w:ind w:firstLine="720"/>
        <w:rPr>
          <w:rFonts w:ascii="Times New Roman" w:hAnsi="Times New Roman" w:cs="Times New Roman"/>
        </w:rPr>
      </w:pPr>
      <w:r w:rsidRPr="00DB1ACA">
        <w:rPr>
          <w:rFonts w:ascii="Times New Roman" w:eastAsia="Times New Roman" w:hAnsi="Times New Roman" w:cs="Times New Roman"/>
        </w:rPr>
        <w:t xml:space="preserve">There are a number of study designs, considerations, and analysis methods that would benefit from the consideration of CPDI. </w:t>
      </w:r>
      <w:r w:rsidR="006964DC" w:rsidRPr="00DB1ACA">
        <w:rPr>
          <w:rFonts w:ascii="Times New Roman" w:eastAsia="Times New Roman" w:hAnsi="Times New Roman" w:cs="Times New Roman"/>
        </w:rPr>
        <w:t>With knowledge of an organism’s swim speed, this model can be helpful in the selection of an appropriate interval for tag transmissions. An ideal transmission interval will ensure tagged individual</w:t>
      </w:r>
      <w:r w:rsidRPr="00DB1ACA">
        <w:rPr>
          <w:rFonts w:ascii="Times New Roman" w:eastAsia="Times New Roman" w:hAnsi="Times New Roman" w:cs="Times New Roman"/>
        </w:rPr>
        <w:t>s</w:t>
      </w:r>
      <w:r w:rsidR="006964DC" w:rsidRPr="00DB1ACA">
        <w:rPr>
          <w:rFonts w:ascii="Times New Roman" w:eastAsia="Times New Roman" w:hAnsi="Times New Roman" w:cs="Times New Roman"/>
        </w:rPr>
        <w:t xml:space="preserve"> traveling through the detection </w:t>
      </w:r>
      <w:r w:rsidRPr="00DB1ACA">
        <w:rPr>
          <w:rFonts w:ascii="Times New Roman" w:eastAsia="Times New Roman" w:hAnsi="Times New Roman" w:cs="Times New Roman"/>
        </w:rPr>
        <w:t>range</w:t>
      </w:r>
      <w:r w:rsidR="006964DC" w:rsidRPr="00DB1ACA">
        <w:rPr>
          <w:rFonts w:ascii="Times New Roman" w:eastAsia="Times New Roman" w:hAnsi="Times New Roman" w:cs="Times New Roman"/>
        </w:rPr>
        <w:t xml:space="preserve"> of the receiver </w:t>
      </w:r>
      <w:r w:rsidR="00943391" w:rsidRPr="00DB1ACA">
        <w:rPr>
          <w:rFonts w:ascii="Times New Roman" w:eastAsia="Times New Roman" w:hAnsi="Times New Roman" w:cs="Times New Roman"/>
        </w:rPr>
        <w:t>have</w:t>
      </w:r>
      <w:r w:rsidR="006964DC" w:rsidRPr="00DB1ACA">
        <w:rPr>
          <w:rFonts w:ascii="Times New Roman" w:eastAsia="Times New Roman" w:hAnsi="Times New Roman" w:cs="Times New Roman"/>
        </w:rPr>
        <w:t xml:space="preserve"> a likelihood of detection equal to or greater than some acceptable probability. This is particularly relevant to passive acoustic network arrays where </w:t>
      </w:r>
      <w:r w:rsidRPr="00DB1ACA">
        <w:rPr>
          <w:rFonts w:ascii="Times New Roman" w:eastAsia="Times New Roman" w:hAnsi="Times New Roman" w:cs="Times New Roman"/>
        </w:rPr>
        <w:t>the detection</w:t>
      </w:r>
      <w:r w:rsidR="006964DC" w:rsidRPr="00DB1ACA">
        <w:rPr>
          <w:rFonts w:ascii="Times New Roman" w:eastAsia="Times New Roman" w:hAnsi="Times New Roman" w:cs="Times New Roman"/>
        </w:rPr>
        <w:t xml:space="preserve"> footprints</w:t>
      </w:r>
      <w:r w:rsidRPr="00DB1ACA">
        <w:rPr>
          <w:rFonts w:ascii="Times New Roman" w:eastAsia="Times New Roman" w:hAnsi="Times New Roman" w:cs="Times New Roman"/>
        </w:rPr>
        <w:t xml:space="preserve"> of receivers</w:t>
      </w:r>
      <w:r w:rsidR="006964DC" w:rsidRPr="00DB1ACA">
        <w:rPr>
          <w:rFonts w:ascii="Times New Roman" w:eastAsia="Times New Roman" w:hAnsi="Times New Roman" w:cs="Times New Roman"/>
        </w:rPr>
        <w:t xml:space="preserve"> overlap, such as full coverage, gate, and curtain designs </w:t>
      </w:r>
      <w:r w:rsidR="006964DC" w:rsidRPr="00DB1ACA">
        <w:rPr>
          <w:rFonts w:ascii="Times New Roman" w:eastAsia="Times New Roman" w:hAnsi="Times New Roman" w:cs="Times New Roman"/>
          <w:noProof/>
        </w:rPr>
        <w:t>(Heupel, Semmens &amp; Hobday, 2006)</w:t>
      </w:r>
      <w:r w:rsidR="006964DC" w:rsidRPr="00DB1ACA">
        <w:rPr>
          <w:rFonts w:ascii="Times New Roman" w:eastAsia="Times New Roman" w:hAnsi="Times New Roman" w:cs="Times New Roman"/>
        </w:rPr>
        <w:t xml:space="preserve">. When applied post-hoc, the </w:t>
      </w:r>
      <w:r w:rsidRPr="00DB1ACA">
        <w:rPr>
          <w:rFonts w:ascii="Times New Roman" w:eastAsia="Times New Roman" w:hAnsi="Times New Roman" w:cs="Times New Roman"/>
        </w:rPr>
        <w:t>mechanistic model for predicting CPDI described here</w:t>
      </w:r>
      <w:r w:rsidR="006964DC" w:rsidRPr="00DB1ACA">
        <w:rPr>
          <w:rFonts w:ascii="Times New Roman" w:eastAsia="Times New Roman" w:hAnsi="Times New Roman" w:cs="Times New Roman"/>
        </w:rPr>
        <w:t xml:space="preserve"> can give some indication of overall network performance and estimate the permeability of overlapping receiver detection </w:t>
      </w:r>
      <w:r w:rsidRPr="00DB1ACA">
        <w:rPr>
          <w:rFonts w:ascii="Times New Roman" w:eastAsia="Times New Roman" w:hAnsi="Times New Roman" w:cs="Times New Roman"/>
        </w:rPr>
        <w:t>footprints. In studies using depth sensor tags to investigate the depth distribution of an organism, detection logs may under-represent depths where CPDI conditions are prevalent, given that the incidence of CPDI is sensitive to tag depth. Studies where receivers are attached</w:t>
      </w:r>
      <w:ins w:id="178" w:author="Stephen Scherrer" w:date="2017-11-21T14:15:00Z">
        <w:r w:rsidRPr="0020362D">
          <w:rPr>
            <w:rFonts w:ascii="Times New Roman" w:eastAsia="Times New Roman" w:hAnsi="Times New Roman" w:cs="Times New Roman"/>
          </w:rPr>
          <w:t xml:space="preserve"> </w:t>
        </w:r>
        <w:r w:rsidR="00122442" w:rsidRPr="0020362D">
          <w:rPr>
            <w:rFonts w:ascii="Times New Roman" w:eastAsia="Times New Roman" w:hAnsi="Times New Roman" w:cs="Times New Roman"/>
          </w:rPr>
          <w:t>to</w:t>
        </w:r>
      </w:ins>
      <w:r w:rsidRPr="00DB1ACA">
        <w:rPr>
          <w:rFonts w:ascii="Times New Roman" w:eastAsia="Times New Roman" w:hAnsi="Times New Roman" w:cs="Times New Roman"/>
        </w:rPr>
        <w:t xml:space="preserve"> dynamic platforms such as vessels, gliders, autonomous underwater vehicles, and marine animals, would also be wise to consider the effect changing receiver position and environment depth can have on CPDI and transmission detection. It is also important to understand a receiver’s susceptibility to CPDI when choosing to analyze telemetry data using space state models. In their current implementations to marine animal telemetry, these models rely on both detection and non-detection probabilities to estimate the distance of tagged individuals from a receiver</w:t>
      </w:r>
      <w:r w:rsidR="006964DC"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noProof/>
        </w:rPr>
        <w:t>(Pedersen &amp; Weng, 2013; Alós et al., 2016)</w:t>
      </w:r>
      <w:r w:rsidR="006964DC" w:rsidRPr="00DB1ACA">
        <w:rPr>
          <w:rFonts w:ascii="Times New Roman" w:eastAsia="Times New Roman" w:hAnsi="Times New Roman" w:cs="Times New Roman"/>
        </w:rPr>
        <w:t xml:space="preserve">. </w:t>
      </w:r>
      <w:r w:rsidRPr="00DB1ACA">
        <w:rPr>
          <w:rFonts w:ascii="Times New Roman" w:eastAsia="Times New Roman" w:hAnsi="Times New Roman" w:cs="Times New Roman"/>
        </w:rPr>
        <w:t>CPDI may confound position estimates if not accounted for as equivalent detection probabilities can occur at multiple distances from the receiver</w:t>
      </w:r>
      <w:r w:rsidR="006964DC" w:rsidRPr="00DB1ACA">
        <w:rPr>
          <w:rFonts w:ascii="Times New Roman" w:eastAsia="Times New Roman" w:hAnsi="Times New Roman" w:cs="Times New Roman"/>
        </w:rPr>
        <w:t xml:space="preserve">. </w:t>
      </w:r>
      <w:r w:rsidR="002D32D1" w:rsidRPr="00DB1ACA">
        <w:rPr>
          <w:rFonts w:ascii="Times New Roman" w:eastAsia="Times New Roman" w:hAnsi="Times New Roman" w:cs="Times New Roman"/>
        </w:rPr>
        <w:t xml:space="preserve">Paired with appropriate range testing and knowledge of the study organism’s habitat preferences, the model for CPDI proposed in this study can be used to suggest optimal vertical receiver positioning within the water column. If preferred depth of the study species is unknown, the model can be run over the full depth range or a subset of ranges with only a small increase in computational runtime. </w:t>
      </w:r>
    </w:p>
    <w:p w14:paraId="4A626996" w14:textId="77777777" w:rsidR="00A67550" w:rsidRPr="00DB1ACA" w:rsidRDefault="00A67550">
      <w:pPr>
        <w:pStyle w:val="Normal1"/>
        <w:outlineLvl w:val="0"/>
        <w:rPr>
          <w:rFonts w:ascii="Times New Roman" w:hAnsi="Times New Roman" w:cs="Times New Roman"/>
        </w:rPr>
      </w:pPr>
    </w:p>
    <w:p w14:paraId="468AF778" w14:textId="2FC47980" w:rsidR="006964DC" w:rsidRPr="00DB1ACA" w:rsidRDefault="0F646590">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Conclusion</w:t>
      </w:r>
      <w:r w:rsidRPr="00DB1ACA">
        <w:rPr>
          <w:rFonts w:ascii="Times New Roman" w:eastAsia="Times New Roman" w:hAnsi="Times New Roman" w:cs="Times New Roman"/>
        </w:rPr>
        <w:t xml:space="preserve"> </w:t>
      </w:r>
    </w:p>
    <w:p w14:paraId="4F13FC5B" w14:textId="16CDF769" w:rsidR="00C64A7E"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CPDI results in </w:t>
      </w:r>
      <w:r w:rsidR="00200367" w:rsidRPr="00DB1ACA">
        <w:rPr>
          <w:rFonts w:ascii="Times New Roman" w:eastAsia="Times New Roman" w:hAnsi="Times New Roman" w:cs="Times New Roman"/>
        </w:rPr>
        <w:t xml:space="preserve">the </w:t>
      </w:r>
      <w:r w:rsidRPr="00DB1ACA">
        <w:rPr>
          <w:rFonts w:ascii="Times New Roman" w:eastAsia="Times New Roman" w:hAnsi="Times New Roman" w:cs="Times New Roman"/>
        </w:rPr>
        <w:t xml:space="preserve">failure to detect tag transmissions when reflected acoustic energy arrives </w:t>
      </w:r>
      <w:del w:id="179" w:author="Stephen Scherrer" w:date="2017-11-21T14:15:00Z">
        <w:r w:rsidR="007870D2" w:rsidRPr="00DB1ACA">
          <w:rPr>
            <w:rFonts w:ascii="Times New Roman" w:eastAsia="Times New Roman" w:hAnsi="Times New Roman" w:cs="Times New Roman"/>
          </w:rPr>
          <w:delText>as a</w:delText>
        </w:r>
        <w:r w:rsidR="00200367" w:rsidRPr="00DB1ACA">
          <w:rPr>
            <w:rFonts w:ascii="Times New Roman" w:eastAsia="Times New Roman" w:hAnsi="Times New Roman" w:cs="Times New Roman"/>
          </w:rPr>
          <w:delText xml:space="preserve"> </w:delText>
        </w:r>
        <w:r w:rsidR="00612EE1" w:rsidRPr="00DB1ACA">
          <w:rPr>
            <w:rFonts w:ascii="Times New Roman" w:eastAsia="Times New Roman" w:hAnsi="Times New Roman" w:cs="Times New Roman"/>
          </w:rPr>
          <w:delText>multipath</w:delText>
        </w:r>
        <w:r w:rsidR="00200367" w:rsidRPr="00DB1ACA">
          <w:rPr>
            <w:rFonts w:ascii="Times New Roman" w:eastAsia="Times New Roman" w:hAnsi="Times New Roman" w:cs="Times New Roman"/>
          </w:rPr>
          <w:delText xml:space="preserve"> </w:delText>
        </w:r>
      </w:del>
      <w:r w:rsidRPr="00DB1ACA">
        <w:rPr>
          <w:rFonts w:ascii="Times New Roman" w:eastAsia="Times New Roman" w:hAnsi="Times New Roman" w:cs="Times New Roman"/>
        </w:rPr>
        <w:t>at a receiver with intensity</w:t>
      </w:r>
      <w:r w:rsidR="00200367" w:rsidRPr="00DB1ACA">
        <w:rPr>
          <w:rFonts w:ascii="Times New Roman" w:eastAsia="Times New Roman" w:hAnsi="Times New Roman" w:cs="Times New Roman"/>
        </w:rPr>
        <w:t xml:space="preserve"> and timing</w:t>
      </w:r>
      <w:r w:rsidRPr="00DB1ACA">
        <w:rPr>
          <w:rFonts w:ascii="Times New Roman" w:eastAsia="Times New Roman" w:hAnsi="Times New Roman" w:cs="Times New Roman"/>
        </w:rPr>
        <w:t xml:space="preserve"> sufficient to be mistaken for a unique signal. Our results show that when CPDI conditions are present, the shape of a receiver’s detection function includes an area of low detection probability </w:t>
      </w:r>
      <w:r w:rsidR="00B87ADF" w:rsidRPr="00DB1ACA">
        <w:rPr>
          <w:rFonts w:ascii="Times New Roman" w:eastAsia="Times New Roman" w:hAnsi="Times New Roman" w:cs="Times New Roman"/>
        </w:rPr>
        <w:t>near the</w:t>
      </w:r>
      <w:r w:rsidR="00C12D79" w:rsidRPr="00DB1ACA">
        <w:rPr>
          <w:rFonts w:ascii="Times New Roman" w:eastAsia="Times New Roman" w:hAnsi="Times New Roman" w:cs="Times New Roman"/>
        </w:rPr>
        <w:t xml:space="preserve"> receiver</w:t>
      </w:r>
      <w:r w:rsidRPr="00DB1ACA">
        <w:rPr>
          <w:rFonts w:ascii="Times New Roman" w:eastAsia="Times New Roman" w:hAnsi="Times New Roman" w:cs="Times New Roman"/>
        </w:rPr>
        <w:t xml:space="preserve">. Conditions leading to CPDI can be reasonably predicted by incorporating knowledge of the study environment and a receiver’s detection parameters. </w:t>
      </w:r>
      <w:r w:rsidR="00200367" w:rsidRPr="00DB1ACA">
        <w:rPr>
          <w:rFonts w:ascii="Times New Roman" w:eastAsia="Times New Roman" w:hAnsi="Times New Roman" w:cs="Times New Roman"/>
        </w:rPr>
        <w:t xml:space="preserve">Depth is also </w:t>
      </w:r>
      <w:r w:rsidR="00200367" w:rsidRPr="00DB1ACA">
        <w:rPr>
          <w:rFonts w:ascii="Times New Roman" w:eastAsia="Times New Roman" w:hAnsi="Times New Roman" w:cs="Times New Roman"/>
        </w:rPr>
        <w:lastRenderedPageBreak/>
        <w:t xml:space="preserve">a key factor in the occurrence of CPDI. </w:t>
      </w:r>
      <w:r w:rsidRPr="00DB1ACA">
        <w:rPr>
          <w:rFonts w:ascii="Times New Roman" w:eastAsia="Times New Roman" w:hAnsi="Times New Roman" w:cs="Times New Roman"/>
        </w:rPr>
        <w:t>Assuming a constant sound speed of 1,530 m/s, CPDI may occur when relative path lengths exceed 400 m. In this example scenario, CPDI arising from the first surface reflection occur for receivers at depths greater than 200 m. In cases where reflection off both the surface and seafloor are important, the receiver depth for which CPDI occur</w:t>
      </w:r>
      <w:r w:rsidR="00435302" w:rsidRPr="00DB1ACA">
        <w:rPr>
          <w:rFonts w:ascii="Times New Roman" w:eastAsia="Times New Roman" w:hAnsi="Times New Roman" w:cs="Times New Roman"/>
        </w:rPr>
        <w:t>s</w:t>
      </w:r>
      <w:r w:rsidRPr="00DB1ACA">
        <w:rPr>
          <w:rFonts w:ascii="Times New Roman" w:eastAsia="Times New Roman" w:hAnsi="Times New Roman" w:cs="Times New Roman"/>
        </w:rPr>
        <w:t xml:space="preserve"> will decrease from th</w:t>
      </w:r>
      <w:r w:rsidR="00200367" w:rsidRPr="00DB1ACA">
        <w:rPr>
          <w:rFonts w:ascii="Times New Roman" w:eastAsia="Times New Roman" w:hAnsi="Times New Roman" w:cs="Times New Roman"/>
        </w:rPr>
        <w:t>is</w:t>
      </w:r>
      <w:r w:rsidRPr="00DB1ACA">
        <w:rPr>
          <w:rFonts w:ascii="Times New Roman" w:eastAsia="Times New Roman" w:hAnsi="Times New Roman" w:cs="Times New Roman"/>
        </w:rPr>
        <w:t xml:space="preserve"> surface-reflection only case. Relatively quiet and/or highly reflective environments (e.g. hard bottoms) lead to higher signal-to-noise ratios which result in a greater number of multipath arrivals that can be detected at the receiver. These signals potentially interfere with transmission detection, increase the CPDI range, and result in fewer (or potentially no) detections from tagged individuals near receivers. </w:t>
      </w:r>
    </w:p>
    <w:p w14:paraId="26301CDF" w14:textId="2A651E10" w:rsidR="00AD4C46" w:rsidRPr="00DB1ACA" w:rsidRDefault="0F646590">
      <w:pPr>
        <w:pStyle w:val="Normal1"/>
        <w:ind w:firstLine="720"/>
        <w:rPr>
          <w:rFonts w:ascii="Times New Roman" w:eastAsia="Times New Roman" w:hAnsi="Times New Roman" w:cs="Times New Roman"/>
          <w:b/>
          <w:bCs/>
        </w:rPr>
      </w:pPr>
      <w:r w:rsidRPr="00DB1ACA">
        <w:rPr>
          <w:rFonts w:ascii="Times New Roman" w:eastAsia="Times New Roman" w:hAnsi="Times New Roman" w:cs="Times New Roman"/>
        </w:rPr>
        <w:t>Modeling for CPDI, therefore, is an important step for designing and interpreting acoustic tagging studies, particularly when working at greater depths.</w:t>
      </w:r>
      <w:r w:rsidR="00B87ADF" w:rsidRPr="00DB1ACA">
        <w:rPr>
          <w:rFonts w:ascii="Times New Roman" w:eastAsia="Times New Roman" w:hAnsi="Times New Roman" w:cs="Times New Roman"/>
        </w:rPr>
        <w:t xml:space="preserve"> This is particularly a concern as </w:t>
      </w:r>
      <w:r w:rsidR="00C64A7E" w:rsidRPr="00DB1ACA">
        <w:rPr>
          <w:rFonts w:ascii="Times New Roman" w:eastAsia="Times New Roman" w:hAnsi="Times New Roman" w:cs="Times New Roman"/>
        </w:rPr>
        <w:t>acoustic tracking studies occurring</w:t>
      </w:r>
      <w:r w:rsidR="00B87ADF" w:rsidRPr="00DB1ACA">
        <w:rPr>
          <w:rFonts w:ascii="Times New Roman" w:eastAsia="Times New Roman" w:hAnsi="Times New Roman" w:cs="Times New Roman"/>
        </w:rPr>
        <w:t xml:space="preserve"> in deeper waters</w:t>
      </w:r>
      <w:r w:rsidR="00C64A7E" w:rsidRPr="00DB1ACA">
        <w:rPr>
          <w:rFonts w:ascii="Times New Roman" w:eastAsia="Times New Roman" w:hAnsi="Times New Roman" w:cs="Times New Roman"/>
        </w:rPr>
        <w:t xml:space="preserve"> becomes more common </w:t>
      </w:r>
      <w:r w:rsidR="00AF604F" w:rsidRPr="00DB1ACA">
        <w:rPr>
          <w:rFonts w:ascii="Times New Roman" w:eastAsia="Times New Roman" w:hAnsi="Times New Roman" w:cs="Times New Roman"/>
          <w:noProof/>
        </w:rPr>
        <w:t>(Starr, Heine &amp; Johnson, 2000; Afonso et al., 2012, 2014; Weng, 2013; Comfort &amp; Weng, 2014; Gray, 2016</w:t>
      </w:r>
      <w:r w:rsidR="00200367" w:rsidRPr="00DB1ACA">
        <w:rPr>
          <w:rFonts w:ascii="Times New Roman" w:eastAsia="Times New Roman" w:hAnsi="Times New Roman" w:cs="Times New Roman"/>
          <w:noProof/>
        </w:rPr>
        <w:t>).</w:t>
      </w:r>
      <w:bookmarkStart w:id="180" w:name="_30j0zll" w:colFirst="0" w:colLast="0"/>
      <w:bookmarkEnd w:id="180"/>
      <w:r w:rsidR="00C64A7E" w:rsidRPr="00DB1ACA">
        <w:rPr>
          <w:rFonts w:ascii="Times New Roman" w:eastAsia="Times New Roman" w:hAnsi="Times New Roman" w:cs="Times New Roman"/>
        </w:rPr>
        <w:t xml:space="preserve"> </w:t>
      </w:r>
      <w:r w:rsidR="00536550" w:rsidRPr="00DB1ACA">
        <w:rPr>
          <w:rFonts w:ascii="Times New Roman" w:eastAsia="Times New Roman" w:hAnsi="Times New Roman" w:cs="Times New Roman"/>
        </w:rPr>
        <w:t>Prior to deployment of acoustic hardware, CPDI modeling over known depth distributions, consistent with a study species, can recommend deployment configurations to potentially mitigate CPDI effects. When the depth distribution for a species of interest is unknown,</w:t>
      </w:r>
      <w:r w:rsidR="00AF733A" w:rsidRPr="00DB1ACA">
        <w:rPr>
          <w:rFonts w:ascii="Times New Roman" w:eastAsia="Times New Roman" w:hAnsi="Times New Roman" w:cs="Times New Roman"/>
        </w:rPr>
        <w:t xml:space="preserve"> or a receiver network is being used to monitor multiple species with differing depth distributions,</w:t>
      </w:r>
      <w:r w:rsidR="00536550" w:rsidRPr="00DB1ACA">
        <w:rPr>
          <w:rFonts w:ascii="Times New Roman" w:eastAsia="Times New Roman" w:hAnsi="Times New Roman" w:cs="Times New Roman"/>
        </w:rPr>
        <w:t xml:space="preserve"> modeling over the entire water column can still provide researchers with valuable suggestions for deployment depth with little extra computation time</w:t>
      </w:r>
      <w:r w:rsidR="00C64A7E" w:rsidRPr="00DB1ACA">
        <w:rPr>
          <w:rFonts w:ascii="Times New Roman" w:eastAsia="Times New Roman" w:hAnsi="Times New Roman" w:cs="Times New Roman"/>
        </w:rPr>
        <w:t>.</w:t>
      </w:r>
    </w:p>
    <w:p w14:paraId="0C8E0B4C" w14:textId="77777777" w:rsidR="00AD4C46" w:rsidRPr="00DB1ACA" w:rsidRDefault="00AD4C46">
      <w:pPr>
        <w:pStyle w:val="Normal1"/>
        <w:ind w:firstLine="720"/>
        <w:rPr>
          <w:rFonts w:ascii="Times New Roman" w:eastAsia="Times New Roman" w:hAnsi="Times New Roman" w:cs="Times New Roman"/>
          <w:b/>
          <w:bCs/>
        </w:rPr>
      </w:pPr>
    </w:p>
    <w:p w14:paraId="636E7CB2" w14:textId="183459D3" w:rsidR="00AD4C46" w:rsidRPr="00DB1ACA" w:rsidRDefault="00AD4C46">
      <w:pPr>
        <w:pStyle w:val="Normal1"/>
        <w:rPr>
          <w:rFonts w:ascii="Times New Roman" w:eastAsia="Times New Roman" w:hAnsi="Times New Roman" w:cs="Times New Roman"/>
          <w:b/>
          <w:color w:val="222222"/>
        </w:rPr>
      </w:pPr>
      <w:r w:rsidRPr="00DB1ACA">
        <w:rPr>
          <w:rFonts w:ascii="Times New Roman" w:eastAsia="Times New Roman" w:hAnsi="Times New Roman" w:cs="Times New Roman"/>
          <w:b/>
          <w:color w:val="222222"/>
        </w:rPr>
        <w:t>Acknowledgements</w:t>
      </w:r>
    </w:p>
    <w:p w14:paraId="7CDFF487" w14:textId="0744ED42" w:rsidR="006964DC" w:rsidRPr="00DB1ACA" w:rsidRDefault="0F646590">
      <w:pPr>
        <w:pStyle w:val="Normal1"/>
        <w:rPr>
          <w:rFonts w:ascii="Times New Roman" w:eastAsia="Times New Roman" w:hAnsi="Times New Roman" w:cs="Times New Roman"/>
          <w:color w:val="222222"/>
        </w:rPr>
      </w:pPr>
      <w:r w:rsidRPr="00DB1ACA">
        <w:rPr>
          <w:rFonts w:ascii="Times New Roman" w:eastAsia="Times New Roman" w:hAnsi="Times New Roman" w:cs="Times New Roman"/>
          <w:color w:val="222222"/>
        </w:rPr>
        <w:t>The authors would like to thank</w:t>
      </w:r>
      <w:r w:rsidRPr="00DB1ACA">
        <w:rPr>
          <w:rFonts w:ascii="Times New Roman" w:eastAsia="Times New Roman" w:hAnsi="Times New Roman" w:cs="Times New Roman"/>
        </w:rPr>
        <w:t xml:space="preserve"> </w:t>
      </w:r>
      <w:r w:rsidR="003B0409" w:rsidRPr="00DB1ACA">
        <w:rPr>
          <w:rFonts w:ascii="Times New Roman" w:eastAsia="Times New Roman" w:hAnsi="Times New Roman" w:cs="Times New Roman"/>
        </w:rPr>
        <w:t xml:space="preserve">Whitlow Au for providing access to equipment and facilities used in tank experiments, </w:t>
      </w:r>
      <w:r w:rsidR="00AD61AB" w:rsidRPr="00DB1ACA">
        <w:rPr>
          <w:rFonts w:ascii="Times New Roman" w:eastAsia="Times New Roman" w:hAnsi="Times New Roman" w:cs="Times New Roman"/>
        </w:rPr>
        <w:t>Ross Barnes and the UH Marine Center for logistical support, and Suzanne Kruppa and Christine Grundy for the vessel Ho</w:t>
      </w:r>
      <w:r w:rsidR="00570AC8" w:rsidRPr="00DB1ACA">
        <w:rPr>
          <w:rFonts w:ascii="Times New Roman" w:eastAsia="Times New Roman" w:hAnsi="Times New Roman" w:cs="Times New Roman"/>
        </w:rPr>
        <w:t>ʻ</w:t>
      </w:r>
      <w:r w:rsidR="00AD61AB" w:rsidRPr="00DB1ACA">
        <w:rPr>
          <w:rFonts w:ascii="Times New Roman" w:eastAsia="Times New Roman" w:hAnsi="Times New Roman" w:cs="Times New Roman"/>
        </w:rPr>
        <w:t xml:space="preserve">okele. </w:t>
      </w:r>
      <w:r w:rsidRPr="00DB1ACA">
        <w:rPr>
          <w:rFonts w:ascii="Times New Roman" w:eastAsia="Times New Roman" w:hAnsi="Times New Roman" w:cs="Times New Roman"/>
        </w:rPr>
        <w:t>Martin Pedersen assist</w:t>
      </w:r>
      <w:r w:rsidR="00AD61AB" w:rsidRPr="00DB1ACA">
        <w:rPr>
          <w:rFonts w:ascii="Times New Roman" w:eastAsia="Times New Roman" w:hAnsi="Times New Roman" w:cs="Times New Roman"/>
        </w:rPr>
        <w:t xml:space="preserve">ed with research </w:t>
      </w:r>
      <w:r w:rsidR="00302F01" w:rsidRPr="00DB1ACA">
        <w:rPr>
          <w:rFonts w:ascii="Times New Roman" w:eastAsia="Times New Roman" w:hAnsi="Times New Roman" w:cs="Times New Roman"/>
        </w:rPr>
        <w:t xml:space="preserve">and Dodie Lau </w:t>
      </w:r>
      <w:r w:rsidR="00AD61AB" w:rsidRPr="00DB1ACA">
        <w:rPr>
          <w:rFonts w:ascii="Times New Roman" w:eastAsia="Times New Roman" w:hAnsi="Times New Roman" w:cs="Times New Roman"/>
        </w:rPr>
        <w:t>provided administrative</w:t>
      </w:r>
      <w:r w:rsidR="00302F01" w:rsidRPr="00DB1ACA">
        <w:rPr>
          <w:rFonts w:ascii="Times New Roman" w:eastAsia="Times New Roman" w:hAnsi="Times New Roman" w:cs="Times New Roman"/>
        </w:rPr>
        <w:t xml:space="preserve"> support.</w:t>
      </w:r>
      <w:r w:rsidRPr="00DB1ACA">
        <w:rPr>
          <w:rFonts w:ascii="Times New Roman" w:eastAsia="Times New Roman" w:hAnsi="Times New Roman" w:cs="Times New Roman"/>
        </w:rPr>
        <w:t xml:space="preserve"> Gen Del</w:t>
      </w:r>
      <w:r w:rsidR="00CC5D9E" w:rsidRPr="00DB1ACA">
        <w:rPr>
          <w:rFonts w:ascii="Times New Roman" w:eastAsia="Times New Roman" w:hAnsi="Times New Roman" w:cs="Times New Roman"/>
        </w:rPr>
        <w:t xml:space="preserve"> </w:t>
      </w:r>
      <w:r w:rsidRPr="00DB1ACA">
        <w:rPr>
          <w:rFonts w:ascii="Times New Roman" w:eastAsia="Times New Roman" w:hAnsi="Times New Roman" w:cs="Times New Roman"/>
        </w:rPr>
        <w:t>Raye, Gadea Perez</w:t>
      </w:r>
      <w:r w:rsidR="00F354BC" w:rsidRPr="00DB1ACA">
        <w:rPr>
          <w:rFonts w:ascii="Times New Roman" w:eastAsia="Times New Roman" w:hAnsi="Times New Roman" w:cs="Times New Roman"/>
        </w:rPr>
        <w:t xml:space="preserve"> Andujar</w:t>
      </w:r>
      <w:r w:rsidRPr="00DB1ACA">
        <w:rPr>
          <w:rFonts w:ascii="Times New Roman" w:eastAsia="Times New Roman" w:hAnsi="Times New Roman" w:cs="Times New Roman"/>
        </w:rPr>
        <w:t xml:space="preserve">, Christina Comfort, Tom </w:t>
      </w:r>
      <w:r w:rsidR="00CC5D9E" w:rsidRPr="00DB1ACA">
        <w:rPr>
          <w:rFonts w:ascii="Times New Roman" w:eastAsia="Times New Roman" w:hAnsi="Times New Roman" w:cs="Times New Roman"/>
        </w:rPr>
        <w:t>Swenarton</w:t>
      </w:r>
      <w:r w:rsidRPr="00DB1ACA">
        <w:rPr>
          <w:rFonts w:ascii="Times New Roman" w:eastAsia="Times New Roman" w:hAnsi="Times New Roman" w:cs="Times New Roman"/>
        </w:rPr>
        <w:t xml:space="preserve">, Jeremy Harden, Greg Burgess, and Nick Ciuffetelli </w:t>
      </w:r>
      <w:r w:rsidR="00302F01" w:rsidRPr="00DB1ACA">
        <w:rPr>
          <w:rFonts w:ascii="Times New Roman" w:eastAsia="Times New Roman" w:hAnsi="Times New Roman" w:cs="Times New Roman"/>
        </w:rPr>
        <w:t>helped</w:t>
      </w:r>
      <w:r w:rsidRPr="00DB1ACA">
        <w:rPr>
          <w:rFonts w:ascii="Times New Roman" w:eastAsia="Times New Roman" w:hAnsi="Times New Roman" w:cs="Times New Roman"/>
        </w:rPr>
        <w:t xml:space="preserve"> in</w:t>
      </w:r>
      <w:r w:rsidR="003B0409" w:rsidRPr="00DB1ACA">
        <w:rPr>
          <w:rFonts w:ascii="Times New Roman" w:eastAsia="Times New Roman" w:hAnsi="Times New Roman" w:cs="Times New Roman"/>
        </w:rPr>
        <w:t xml:space="preserve"> the</w:t>
      </w:r>
      <w:r w:rsidRPr="00DB1ACA">
        <w:rPr>
          <w:rFonts w:ascii="Times New Roman" w:eastAsia="Times New Roman" w:hAnsi="Times New Roman" w:cs="Times New Roman"/>
        </w:rPr>
        <w:t xml:space="preserve"> field, and Anna Neuheimer, Kyle Edwards, and Erik Franklin </w:t>
      </w:r>
      <w:r w:rsidR="00302F01" w:rsidRPr="00DB1ACA">
        <w:rPr>
          <w:rFonts w:ascii="Times New Roman" w:eastAsia="Times New Roman" w:hAnsi="Times New Roman" w:cs="Times New Roman"/>
        </w:rPr>
        <w:t xml:space="preserve">provided guidance with </w:t>
      </w:r>
      <w:r w:rsidRPr="00DB1ACA">
        <w:rPr>
          <w:rFonts w:ascii="Times New Roman" w:eastAsia="Times New Roman" w:hAnsi="Times New Roman" w:cs="Times New Roman"/>
        </w:rPr>
        <w:t xml:space="preserve">analysis. </w:t>
      </w:r>
      <w:ins w:id="181" w:author="Stephen Scherrer" w:date="2017-11-21T17:18:00Z">
        <w:r w:rsidR="00B4629A">
          <w:rPr>
            <w:rFonts w:ascii="Times New Roman" w:eastAsia="Times New Roman" w:hAnsi="Times New Roman" w:cs="Times New Roman"/>
          </w:rPr>
          <w:t xml:space="preserve">The authors would also like to acknowledge and thank the editor and our reviewers for their constructive feedback which helped to clarify and improve this manuscript. </w:t>
        </w:r>
      </w:ins>
      <w:r w:rsidR="00A7248A" w:rsidRPr="00DB1ACA">
        <w:rPr>
          <w:rFonts w:ascii="Times New Roman" w:eastAsia="Times New Roman" w:hAnsi="Times New Roman" w:cs="Times New Roman"/>
          <w:color w:val="222222"/>
        </w:rPr>
        <w:t xml:space="preserve">This research was conducted under permit from the State of </w:t>
      </w:r>
      <w:r w:rsidR="00DD560F" w:rsidRPr="00DB1ACA">
        <w:rPr>
          <w:rFonts w:ascii="Times New Roman" w:eastAsia="Times New Roman" w:hAnsi="Times New Roman" w:cs="Times New Roman"/>
          <w:color w:val="222222"/>
        </w:rPr>
        <w:t>Hawai</w:t>
      </w:r>
      <w:r w:rsidR="00B84881" w:rsidRPr="00DB1ACA">
        <w:rPr>
          <w:rFonts w:ascii="Times New Roman" w:eastAsia="Times New Roman" w:hAnsi="Times New Roman" w:cs="Times New Roman"/>
          <w:color w:val="222222"/>
        </w:rPr>
        <w:t xml:space="preserve">i </w:t>
      </w:r>
      <w:r w:rsidR="00A7248A" w:rsidRPr="00DB1ACA">
        <w:rPr>
          <w:rFonts w:ascii="Times New Roman" w:eastAsia="Times New Roman" w:hAnsi="Times New Roman" w:cs="Times New Roman"/>
          <w:color w:val="222222"/>
        </w:rPr>
        <w:t>DLNR.</w:t>
      </w:r>
      <w:r w:rsidR="00757386" w:rsidRPr="00DB1ACA">
        <w:rPr>
          <w:rFonts w:ascii="Times New Roman" w:eastAsia="Times New Roman" w:hAnsi="Times New Roman" w:cs="Times New Roman"/>
          <w:color w:val="222222"/>
        </w:rPr>
        <w:t xml:space="preserve"> This is contribution number </w:t>
      </w:r>
      <w:r w:rsidR="00DC56F1" w:rsidRPr="00DB1ACA">
        <w:rPr>
          <w:rFonts w:ascii="Times New Roman" w:eastAsia="Times New Roman" w:hAnsi="Times New Roman" w:cs="Times New Roman"/>
          <w:color w:val="000000" w:themeColor="text1"/>
        </w:rPr>
        <w:t>3668</w:t>
      </w:r>
      <w:r w:rsidR="00DC56F1" w:rsidRPr="00DB1ACA">
        <w:rPr>
          <w:rFonts w:ascii="Times New Roman" w:eastAsia="Times New Roman" w:hAnsi="Times New Roman" w:cs="Times New Roman"/>
          <w:color w:val="222222"/>
        </w:rPr>
        <w:t xml:space="preserve"> </w:t>
      </w:r>
      <w:r w:rsidR="00757386" w:rsidRPr="00DB1ACA">
        <w:rPr>
          <w:rFonts w:ascii="Times New Roman" w:eastAsia="Times New Roman" w:hAnsi="Times New Roman" w:cs="Times New Roman"/>
          <w:color w:val="222222"/>
        </w:rPr>
        <w:t>from the Virginia Institute of Marine Science.</w:t>
      </w:r>
      <w:r w:rsidR="006964DC" w:rsidRPr="00DB1ACA">
        <w:rPr>
          <w:rFonts w:ascii="Times New Roman" w:hAnsi="Times New Roman" w:cs="Times New Roman"/>
        </w:rPr>
        <w:br w:type="page"/>
      </w:r>
    </w:p>
    <w:p w14:paraId="305F19C8" w14:textId="38EA1E04" w:rsidR="006964DC" w:rsidRPr="00DB1ACA" w:rsidRDefault="0F646590">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lastRenderedPageBreak/>
        <w:t>References</w:t>
      </w:r>
    </w:p>
    <w:p w14:paraId="202966E4" w14:textId="6C724E0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Afonso P., Graça G., Berke G., Fontes J. 2012. First observations on seamount habitat use of blackspot seabream (Pagellus bogaraveo) using acoustic telemetry. </w:t>
      </w:r>
      <w:r w:rsidRPr="00DB1ACA">
        <w:rPr>
          <w:rFonts w:ascii="Times New Roman" w:eastAsia="Times New Roman" w:hAnsi="Times New Roman" w:cs="Times New Roman"/>
          <w:i/>
          <w:iCs/>
          <w:noProof/>
        </w:rPr>
        <w:t>Journal of Experimental Marine Biology and Ecology</w:t>
      </w:r>
      <w:r w:rsidRPr="00DB1ACA">
        <w:rPr>
          <w:rFonts w:ascii="Times New Roman" w:eastAsia="Times New Roman" w:hAnsi="Times New Roman" w:cs="Times New Roman"/>
          <w:noProof/>
        </w:rPr>
        <w:t xml:space="preserve"> 436–437:1–10. DOI: 10.1016/j.jembe.2012.08.003.</w:t>
      </w:r>
    </w:p>
    <w:p w14:paraId="63890608"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F5D0028" w14:textId="78284E5D"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Afonso P., McGinty N., Graça G., Fontes J., Inácio M., Totland A., Menezes G. 2014. Vertical migrations of a deep-sea fish and its prey. </w:t>
      </w:r>
      <w:r w:rsidRPr="00DB1ACA">
        <w:rPr>
          <w:rFonts w:ascii="Times New Roman" w:eastAsia="Times New Roman" w:hAnsi="Times New Roman" w:cs="Times New Roman"/>
          <w:i/>
          <w:iCs/>
          <w:noProof/>
        </w:rPr>
        <w:t>PloS one</w:t>
      </w:r>
      <w:r w:rsidRPr="00DB1ACA">
        <w:rPr>
          <w:rFonts w:ascii="Times New Roman" w:eastAsia="Times New Roman" w:hAnsi="Times New Roman" w:cs="Times New Roman"/>
          <w:noProof/>
        </w:rPr>
        <w:t xml:space="preserve"> 9:1–10. DOI: 10.1371/ journal.pone.0097884.</w:t>
      </w:r>
    </w:p>
    <w:p w14:paraId="4E750C2D"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DDBFBBC" w14:textId="3D532E50"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Alós J., Palmer M., Balle S., Arlinghaus R. 2016. Bayesian State-Space Modelling of Conventional Acoustic Tracking Provides Accurate Descriptors of Home Range Behavior in a Small-Bodied Coastal Fish Species. </w:t>
      </w:r>
      <w:r w:rsidRPr="00DB1ACA">
        <w:rPr>
          <w:rFonts w:ascii="Times New Roman" w:eastAsia="Times New Roman" w:hAnsi="Times New Roman" w:cs="Times New Roman"/>
          <w:i/>
          <w:iCs/>
          <w:noProof/>
        </w:rPr>
        <w:t>Plos One</w:t>
      </w:r>
      <w:r w:rsidRPr="00DB1ACA">
        <w:rPr>
          <w:rFonts w:ascii="Times New Roman" w:eastAsia="Times New Roman" w:hAnsi="Times New Roman" w:cs="Times New Roman"/>
          <w:noProof/>
        </w:rPr>
        <w:t xml:space="preserve"> 11:1–23. DOI: 10.1371/journal.pone.0154089.</w:t>
      </w:r>
    </w:p>
    <w:p w14:paraId="1A68331B"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B554937" w14:textId="4DA64DFA"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Beveridge I., Canals M., Rivera J., Sànchez A. 20</w:t>
      </w:r>
      <w:ins w:id="182" w:author="Stephen Scherrer" w:date="2017-11-21T14:15:00Z">
        <w:r w:rsidR="002D154A" w:rsidRPr="0020362D">
          <w:rPr>
            <w:rFonts w:ascii="Times New Roman" w:eastAsia="Times New Roman" w:hAnsi="Times New Roman" w:cs="Times New Roman"/>
            <w:noProof/>
          </w:rPr>
          <w:t>12</w:t>
        </w:r>
      </w:ins>
      <w:del w:id="183" w:author="Stephen Scherrer" w:date="2017-11-21T14:15:00Z">
        <w:r w:rsidRPr="00DB1ACA">
          <w:rPr>
            <w:rFonts w:ascii="Times New Roman" w:eastAsia="Times New Roman" w:hAnsi="Times New Roman" w:cs="Times New Roman"/>
            <w:noProof/>
          </w:rPr>
          <w:delText>05</w:delText>
        </w:r>
      </w:del>
      <w:r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i/>
          <w:iCs/>
          <w:noProof/>
        </w:rPr>
        <w:t>Cruise Report RV Ramon Margalef “Ocean Tracking Network-Gibraltar II”</w:t>
      </w:r>
      <w:r w:rsidRPr="0020362D">
        <w:rPr>
          <w:rFonts w:ascii="Times New Roman" w:hAnsi="Times New Roman"/>
          <w:rPrChange w:id="184" w:author="Stephen Scherrer" w:date="2017-11-21T14:15:00Z">
            <w:rPr>
              <w:rFonts w:ascii="Times New Roman" w:eastAsia="Times New Roman" w:hAnsi="Times New Roman" w:cs="Times New Roman"/>
              <w:i/>
              <w:iCs/>
              <w:noProof/>
            </w:rPr>
          </w:rPrChange>
        </w:rPr>
        <w:t xml:space="preserve"> </w:t>
      </w:r>
      <w:r w:rsidRPr="00DB1ACA">
        <w:rPr>
          <w:rFonts w:ascii="Times New Roman" w:eastAsia="Times New Roman" w:hAnsi="Times New Roman" w:cs="Times New Roman"/>
          <w:i/>
          <w:iCs/>
          <w:noProof/>
        </w:rPr>
        <w:t>(OTN-GIBRALTAR II)</w:t>
      </w:r>
      <w:r w:rsidRPr="0020362D">
        <w:rPr>
          <w:rFonts w:ascii="Times New Roman" w:hAnsi="Times New Roman"/>
          <w:i/>
          <w:rPrChange w:id="185" w:author="Stephen Scherrer" w:date="2017-11-21T14:15:00Z">
            <w:rPr>
              <w:rFonts w:ascii="Times New Roman" w:eastAsia="Times New Roman" w:hAnsi="Times New Roman" w:cs="Times New Roman"/>
              <w:noProof/>
            </w:rPr>
          </w:rPrChange>
        </w:rPr>
        <w:t>.</w:t>
      </w:r>
      <w:ins w:id="186" w:author="Stephen Scherrer" w:date="2017-11-21T14:15:00Z">
        <w:r w:rsidR="00660A53" w:rsidRPr="0020362D">
          <w:rPr>
            <w:rFonts w:ascii="Times New Roman" w:eastAsia="Times New Roman" w:hAnsi="Times New Roman" w:cs="Times New Roman"/>
            <w:noProof/>
          </w:rPr>
          <w:t xml:space="preserve"> </w:t>
        </w:r>
        <w:r w:rsidR="00F379A7" w:rsidRPr="0020362D">
          <w:rPr>
            <w:rFonts w:ascii="Times New Roman" w:eastAsia="Times New Roman" w:hAnsi="Times New Roman" w:cs="Times New Roman"/>
            <w:noProof/>
          </w:rPr>
          <w:t xml:space="preserve">Barcelona, Spain. </w:t>
        </w:r>
        <w:r w:rsidR="00F94D17" w:rsidRPr="0020362D">
          <w:rPr>
            <w:rFonts w:ascii="Times New Roman" w:eastAsia="Times New Roman" w:hAnsi="Times New Roman" w:cs="Times New Roman"/>
            <w:noProof/>
          </w:rPr>
          <w:t>University of Barcelona.</w:t>
        </w:r>
      </w:ins>
    </w:p>
    <w:p w14:paraId="3036890F"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71E6AEBA" w14:textId="000A50C8"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Cagua F. 2012. Factors Affecting Detection Probability of Acoustic Tags in Coral Reefs.</w:t>
      </w:r>
      <w:ins w:id="187" w:author="Stephen Scherrer" w:date="2017-11-21T14:15:00Z">
        <w:r w:rsidRPr="0020362D">
          <w:rPr>
            <w:rFonts w:ascii="Times New Roman" w:eastAsia="Times New Roman" w:hAnsi="Times New Roman" w:cs="Times New Roman"/>
            <w:noProof/>
          </w:rPr>
          <w:t xml:space="preserve"> </w:t>
        </w:r>
        <w:r w:rsidR="0055255D" w:rsidRPr="0020362D">
          <w:rPr>
            <w:rFonts w:ascii="Times New Roman" w:eastAsia="Times New Roman" w:hAnsi="Times New Roman" w:cs="Times New Roman"/>
            <w:noProof/>
          </w:rPr>
          <w:t>Master’s</w:t>
        </w:r>
        <w:r w:rsidR="00660A53" w:rsidRPr="0020362D">
          <w:rPr>
            <w:rFonts w:ascii="Times New Roman" w:eastAsia="Times New Roman" w:hAnsi="Times New Roman" w:cs="Times New Roman"/>
            <w:noProof/>
          </w:rPr>
          <w:t xml:space="preserve"> Thesis.</w:t>
        </w:r>
      </w:ins>
      <w:r w:rsidRPr="00DB1ACA">
        <w:rPr>
          <w:rFonts w:ascii="Times New Roman" w:eastAsia="Times New Roman" w:hAnsi="Times New Roman" w:cs="Times New Roman"/>
          <w:noProof/>
        </w:rPr>
        <w:t xml:space="preserve"> King Abdullah University of Science and Technology.</w:t>
      </w:r>
    </w:p>
    <w:p w14:paraId="7D7A604C"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39C9F70D"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Cagua EF., Berumen ML., Tyler EHM. 2013. Topography and biological noise determine acoustic detectability on coral reefs. </w:t>
      </w:r>
      <w:r w:rsidRPr="00DB1ACA">
        <w:rPr>
          <w:rFonts w:ascii="Times New Roman" w:eastAsia="Times New Roman" w:hAnsi="Times New Roman" w:cs="Times New Roman"/>
          <w:i/>
          <w:iCs/>
          <w:noProof/>
        </w:rPr>
        <w:t>Coral Reefs</w:t>
      </w:r>
      <w:r w:rsidRPr="00DB1ACA">
        <w:rPr>
          <w:rFonts w:ascii="Times New Roman" w:eastAsia="Times New Roman" w:hAnsi="Times New Roman" w:cs="Times New Roman"/>
          <w:noProof/>
        </w:rPr>
        <w:t xml:space="preserve"> 32:1123–1134. DOI: 10.1007/s00338-013-1069-2.</w:t>
      </w:r>
    </w:p>
    <w:p w14:paraId="0972753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141793B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Comfort CM., Weng KC. 2014. Vertical habitat and behaviour of the bluntnose sixgill shark in Hawaii. </w:t>
      </w:r>
      <w:r w:rsidRPr="00DB1ACA">
        <w:rPr>
          <w:rFonts w:ascii="Times New Roman" w:eastAsia="Times New Roman" w:hAnsi="Times New Roman" w:cs="Times New Roman"/>
          <w:i/>
          <w:iCs/>
          <w:noProof/>
        </w:rPr>
        <w:t>Deep-Sea Research Part II: Topical Studies in Oceanography</w:t>
      </w:r>
      <w:r w:rsidRPr="00DB1ACA">
        <w:rPr>
          <w:rFonts w:ascii="Times New Roman" w:eastAsia="Times New Roman" w:hAnsi="Times New Roman" w:cs="Times New Roman"/>
          <w:noProof/>
        </w:rPr>
        <w:t>:1–11. DOI: 10.1016/j.dsr2.2014.04.005.</w:t>
      </w:r>
    </w:p>
    <w:p w14:paraId="7DE1E0BB"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78A1C08"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Gjelland KO., Hedger RD. 2013. Environmental influence on transmitter detection probability in biotelemetry: Developing a general model of acoustic transmission. </w:t>
      </w:r>
      <w:r w:rsidRPr="00DB1ACA">
        <w:rPr>
          <w:rFonts w:ascii="Times New Roman" w:eastAsia="Times New Roman" w:hAnsi="Times New Roman" w:cs="Times New Roman"/>
          <w:i/>
          <w:iCs/>
          <w:noProof/>
        </w:rPr>
        <w:t>Methods in Ecology and Evolution</w:t>
      </w:r>
      <w:r w:rsidRPr="00DB1ACA">
        <w:rPr>
          <w:rFonts w:ascii="Times New Roman" w:eastAsia="Times New Roman" w:hAnsi="Times New Roman" w:cs="Times New Roman"/>
          <w:noProof/>
        </w:rPr>
        <w:t xml:space="preserve"> 4:665–674. DOI: 10.1111/2041-210X.12057.</w:t>
      </w:r>
    </w:p>
    <w:p w14:paraId="74693D4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38624F39" w14:textId="26C9BDC8"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Gray AE. 2016. Fine scale movement of the lustrous pomfret (Eumegistus illustris) at Cross Seamount. </w:t>
      </w:r>
      <w:ins w:id="188" w:author="Stephen Scherrer" w:date="2017-11-21T14:15:00Z">
        <w:r w:rsidR="000905A2" w:rsidRPr="0020362D">
          <w:rPr>
            <w:rFonts w:ascii="Times New Roman" w:eastAsia="Times New Roman" w:hAnsi="Times New Roman" w:cs="Times New Roman"/>
            <w:noProof/>
          </w:rPr>
          <w:t>Master’</w:t>
        </w:r>
        <w:r w:rsidR="00660A53" w:rsidRPr="0020362D">
          <w:rPr>
            <w:rFonts w:ascii="Times New Roman" w:eastAsia="Times New Roman" w:hAnsi="Times New Roman" w:cs="Times New Roman"/>
            <w:noProof/>
          </w:rPr>
          <w:t>s Thesis.</w:t>
        </w:r>
        <w:r w:rsidR="000905A2" w:rsidRPr="0020362D">
          <w:rPr>
            <w:rFonts w:ascii="Times New Roman" w:eastAsia="Times New Roman" w:hAnsi="Times New Roman" w:cs="Times New Roman"/>
            <w:noProof/>
          </w:rPr>
          <w:t xml:space="preserve"> </w:t>
        </w:r>
      </w:ins>
      <w:r w:rsidRPr="00DB1ACA">
        <w:rPr>
          <w:rFonts w:ascii="Times New Roman" w:eastAsia="Times New Roman" w:hAnsi="Times New Roman" w:cs="Times New Roman"/>
          <w:noProof/>
        </w:rPr>
        <w:t>University of Hawaii.</w:t>
      </w:r>
    </w:p>
    <w:p w14:paraId="7D59DF3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E862243" w14:textId="7E0AF72A"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Heupel MR., Semmens JM., Hobday</w:t>
      </w:r>
      <w:r w:rsidR="001729C2"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noProof/>
        </w:rPr>
        <w:t xml:space="preserve">a. J. 2006. Automated acoustic tracking of aquatic animals: Scales, design and deployment of listening station arrays. </w:t>
      </w:r>
      <w:r w:rsidRPr="00DB1ACA">
        <w:rPr>
          <w:rFonts w:ascii="Times New Roman" w:eastAsia="Times New Roman" w:hAnsi="Times New Roman" w:cs="Times New Roman"/>
          <w:i/>
          <w:iCs/>
          <w:noProof/>
        </w:rPr>
        <w:t>Marine and Freshwater Research</w:t>
      </w:r>
      <w:r w:rsidRPr="00DB1ACA">
        <w:rPr>
          <w:rFonts w:ascii="Times New Roman" w:eastAsia="Times New Roman" w:hAnsi="Times New Roman" w:cs="Times New Roman"/>
          <w:noProof/>
        </w:rPr>
        <w:t xml:space="preserve"> 57:113. DOI: 10.1071/MF05091.</w:t>
      </w:r>
    </w:p>
    <w:p w14:paraId="34054D5D"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ADD3509" w14:textId="3B247586"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Heupel MR., Webber DM. 2012. Trends in acoustic tracking: where are the fish going and how will we follow them? </w:t>
      </w:r>
      <w:r w:rsidRPr="00DB1ACA">
        <w:rPr>
          <w:rFonts w:ascii="Times New Roman" w:eastAsia="Times New Roman" w:hAnsi="Times New Roman" w:cs="Times New Roman"/>
          <w:i/>
          <w:iCs/>
          <w:noProof/>
        </w:rPr>
        <w:t>American Fisheries Society Symposium</w:t>
      </w:r>
      <w:r w:rsidRPr="00DB1ACA">
        <w:rPr>
          <w:rFonts w:ascii="Times New Roman" w:eastAsia="Times New Roman" w:hAnsi="Times New Roman" w:cs="Times New Roman"/>
          <w:noProof/>
        </w:rPr>
        <w:t>:219–231.</w:t>
      </w:r>
    </w:p>
    <w:p w14:paraId="00C1CAA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43488C29"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Hobday AJ., Pincock D. 2011. Estimating Detection Probabilities for Linear Acoustic </w:t>
      </w:r>
      <w:r w:rsidRPr="00DB1ACA">
        <w:rPr>
          <w:rFonts w:ascii="Times New Roman" w:eastAsia="Times New Roman" w:hAnsi="Times New Roman" w:cs="Times New Roman"/>
          <w:noProof/>
        </w:rPr>
        <w:lastRenderedPageBreak/>
        <w:t xml:space="preserve">Monitoring Arrays. </w:t>
      </w:r>
      <w:r w:rsidRPr="00DB1ACA">
        <w:rPr>
          <w:rFonts w:ascii="Times New Roman" w:eastAsia="Times New Roman" w:hAnsi="Times New Roman" w:cs="Times New Roman"/>
          <w:i/>
          <w:iCs/>
          <w:noProof/>
        </w:rPr>
        <w:t>American Fisheries Society Symposium</w:t>
      </w:r>
      <w:r w:rsidRPr="00DB1ACA">
        <w:rPr>
          <w:rFonts w:ascii="Times New Roman" w:eastAsia="Times New Roman" w:hAnsi="Times New Roman" w:cs="Times New Roman"/>
          <w:noProof/>
        </w:rPr>
        <w:t xml:space="preserve"> 76:1–22.</w:t>
      </w:r>
    </w:p>
    <w:p w14:paraId="5C7C78A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135DE54" w14:textId="7D5BB4D9"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How JR., De Lestang S. 2012. Acoustic tracking: Issues affecting design, analysis and interpretation of data from movement studies. </w:t>
      </w:r>
      <w:r w:rsidRPr="00DB1ACA">
        <w:rPr>
          <w:rFonts w:ascii="Times New Roman" w:eastAsia="Times New Roman" w:hAnsi="Times New Roman" w:cs="Times New Roman"/>
          <w:i/>
          <w:iCs/>
          <w:noProof/>
        </w:rPr>
        <w:t>Marine and Freshwater Research</w:t>
      </w:r>
      <w:r w:rsidRPr="00DB1ACA">
        <w:rPr>
          <w:rFonts w:ascii="Times New Roman" w:eastAsia="Times New Roman" w:hAnsi="Times New Roman" w:cs="Times New Roman"/>
          <w:noProof/>
        </w:rPr>
        <w:t xml:space="preserve"> 63:312–324. DOI: 10.1071/MF11194.</w:t>
      </w:r>
    </w:p>
    <w:p w14:paraId="27C102CE"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1A9F29C4" w14:textId="0CB5E96A"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Johnson P., Potemra J. 2011. Main Hawaiian Islands Multibeam Bathymetry Synthesis: 50-m Bathymetry and Topography.</w:t>
      </w:r>
      <w:ins w:id="189" w:author="Stephen Scherrer" w:date="2017-11-21T14:15:00Z">
        <w:r w:rsidR="00F01AC9" w:rsidRPr="0020362D">
          <w:rPr>
            <w:rFonts w:ascii="Times New Roman" w:eastAsia="Times New Roman" w:hAnsi="Times New Roman" w:cs="Times New Roman"/>
            <w:noProof/>
          </w:rPr>
          <w:t xml:space="preserve"> </w:t>
        </w:r>
      </w:ins>
      <w:ins w:id="190" w:author="Stephen Scherrer" w:date="2017-11-21T15:17:00Z">
        <w:r w:rsidR="00C1452B">
          <w:rPr>
            <w:rFonts w:ascii="Times New Roman" w:eastAsia="Times New Roman" w:hAnsi="Times New Roman" w:cs="Times New Roman"/>
            <w:noProof/>
          </w:rPr>
          <w:t xml:space="preserve">Honolulu, HI. </w:t>
        </w:r>
      </w:ins>
      <w:ins w:id="191" w:author="Stephen Scherrer" w:date="2017-11-21T14:15:00Z">
        <w:r w:rsidR="00F01AC9" w:rsidRPr="0020362D">
          <w:rPr>
            <w:rFonts w:ascii="Times New Roman" w:eastAsia="Times New Roman" w:hAnsi="Times New Roman" w:cs="Times New Roman"/>
            <w:noProof/>
          </w:rPr>
          <w:t>University of Hawaii.</w:t>
        </w:r>
      </w:ins>
    </w:p>
    <w:p w14:paraId="1069D46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711F13C" w14:textId="276780F6"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Kessel ST., Cooke SJ., Heupel MR., Hussey NE., Simpfendorfer C a., Vagle S., Fisk</w:t>
      </w:r>
      <w:r w:rsidR="001729C2"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noProof/>
        </w:rPr>
        <w:t xml:space="preserve">a. T. 2013. A review of detection range testing in aquatic passive acoustic telemetry studies. </w:t>
      </w:r>
      <w:r w:rsidRPr="00DB1ACA">
        <w:rPr>
          <w:rFonts w:ascii="Times New Roman" w:eastAsia="Times New Roman" w:hAnsi="Times New Roman" w:cs="Times New Roman"/>
          <w:i/>
          <w:iCs/>
          <w:noProof/>
        </w:rPr>
        <w:t>Reviews in Fish Biology and Fisheries</w:t>
      </w:r>
      <w:r w:rsidRPr="00DB1ACA">
        <w:rPr>
          <w:rFonts w:ascii="Times New Roman" w:eastAsia="Times New Roman" w:hAnsi="Times New Roman" w:cs="Times New Roman"/>
          <w:noProof/>
        </w:rPr>
        <w:t xml:space="preserve"> 24:199–218. DOI: 10.1007/s11160-013-9328-4.</w:t>
      </w:r>
    </w:p>
    <w:p w14:paraId="78B7361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36606B0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Kessel ST., Hussey NE., Webber DM., Gruber SH., Young JM., Smale MJ., Fisk AT. 2015. Close proximity detection interference with acoustic telemetry: the importance of considering tag power output in low ambient noise environments. </w:t>
      </w:r>
      <w:r w:rsidRPr="00DB1ACA">
        <w:rPr>
          <w:rFonts w:ascii="Times New Roman" w:eastAsia="Times New Roman" w:hAnsi="Times New Roman" w:cs="Times New Roman"/>
          <w:i/>
          <w:iCs/>
          <w:noProof/>
        </w:rPr>
        <w:t>Animal Biotelemetry</w:t>
      </w:r>
      <w:r w:rsidRPr="00DB1ACA">
        <w:rPr>
          <w:rFonts w:ascii="Times New Roman" w:eastAsia="Times New Roman" w:hAnsi="Times New Roman" w:cs="Times New Roman"/>
          <w:noProof/>
        </w:rPr>
        <w:t xml:space="preserve"> 3:5. DOI: 10.1186/s40317-015-0023-1.</w:t>
      </w:r>
    </w:p>
    <w:p w14:paraId="2E8A0B3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BF5E7E5"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Lurton X. 2010. </w:t>
      </w:r>
      <w:r w:rsidRPr="00DB1ACA">
        <w:rPr>
          <w:rFonts w:ascii="Times New Roman" w:eastAsia="Times New Roman" w:hAnsi="Times New Roman" w:cs="Times New Roman"/>
          <w:i/>
          <w:iCs/>
          <w:noProof/>
        </w:rPr>
        <w:t>An Introduction to Underwater Acoustics</w:t>
      </w:r>
      <w:r w:rsidRPr="00DB1ACA">
        <w:rPr>
          <w:rFonts w:ascii="Times New Roman" w:eastAsia="Times New Roman" w:hAnsi="Times New Roman" w:cs="Times New Roman"/>
          <w:noProof/>
        </w:rPr>
        <w:t>. Springer-Verlag Berlin Heidelberg.</w:t>
      </w:r>
    </w:p>
    <w:p w14:paraId="3F4A93D9"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13CE109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Mathies NH., Ogburn MB., McFall G., Fangman S. 2014. Environmental interference factors affecting detection range in acoustic telemetry studies using fixed receiver arrays. </w:t>
      </w:r>
      <w:r w:rsidRPr="00DB1ACA">
        <w:rPr>
          <w:rFonts w:ascii="Times New Roman" w:eastAsia="Times New Roman" w:hAnsi="Times New Roman" w:cs="Times New Roman"/>
          <w:i/>
          <w:iCs/>
          <w:noProof/>
        </w:rPr>
        <w:t>Marine Ecology Progress Series</w:t>
      </w:r>
      <w:r w:rsidRPr="00DB1ACA">
        <w:rPr>
          <w:rFonts w:ascii="Times New Roman" w:eastAsia="Times New Roman" w:hAnsi="Times New Roman" w:cs="Times New Roman"/>
          <w:noProof/>
        </w:rPr>
        <w:t xml:space="preserve"> 495:27–38. DOI: 10.3354/meps10582.</w:t>
      </w:r>
    </w:p>
    <w:p w14:paraId="1C17135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35E2C0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McFadden D. 1973. Conditional logit analysis of qualitative choice behavior. </w:t>
      </w:r>
      <w:r w:rsidRPr="00DB1ACA">
        <w:rPr>
          <w:rFonts w:ascii="Times New Roman" w:eastAsia="Times New Roman" w:hAnsi="Times New Roman" w:cs="Times New Roman"/>
          <w:i/>
          <w:iCs/>
          <w:noProof/>
        </w:rPr>
        <w:t>Frontiers in Econometrics</w:t>
      </w:r>
      <w:r w:rsidRPr="00DB1ACA">
        <w:rPr>
          <w:rFonts w:ascii="Times New Roman" w:eastAsia="Times New Roman" w:hAnsi="Times New Roman" w:cs="Times New Roman"/>
          <w:noProof/>
        </w:rPr>
        <w:t>:105–142. DOI: 10.1108/eb028592.</w:t>
      </w:r>
    </w:p>
    <w:p w14:paraId="17A49D5F"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5B88531" w14:textId="0320B648" w:rsidR="00E66B64" w:rsidRPr="0020362D" w:rsidRDefault="007621D0">
      <w:pPr>
        <w:widowControl w:val="0"/>
        <w:autoSpaceDE w:val="0"/>
        <w:autoSpaceDN w:val="0"/>
        <w:adjustRightInd w:val="0"/>
        <w:rPr>
          <w:ins w:id="192" w:author="Stephen Scherrer" w:date="2017-11-21T14:15:00Z"/>
          <w:rFonts w:ascii="Times New Roman" w:eastAsia="Times New Roman" w:hAnsi="Times New Roman" w:cs="Times New Roman"/>
          <w:noProof/>
        </w:rPr>
      </w:pPr>
      <w:r w:rsidRPr="00DB1ACA">
        <w:rPr>
          <w:rFonts w:ascii="Times New Roman" w:eastAsia="Times New Roman" w:hAnsi="Times New Roman" w:cs="Times New Roman"/>
          <w:noProof/>
        </w:rPr>
        <w:t xml:space="preserve">Medwin H., Clay CS. 1998. </w:t>
      </w:r>
      <w:r w:rsidRPr="00DB1ACA">
        <w:rPr>
          <w:rFonts w:ascii="Times New Roman" w:eastAsia="Times New Roman" w:hAnsi="Times New Roman" w:cs="Times New Roman"/>
          <w:i/>
          <w:iCs/>
          <w:noProof/>
        </w:rPr>
        <w:t>Fund</w:t>
      </w:r>
      <w:ins w:id="193" w:author="Stephen Scherrer" w:date="2017-11-21T15:19:00Z">
        <w:r w:rsidR="00C1452B">
          <w:rPr>
            <w:rFonts w:ascii="Times New Roman" w:eastAsia="Times New Roman" w:hAnsi="Times New Roman" w:cs="Times New Roman"/>
            <w:i/>
            <w:iCs/>
            <w:noProof/>
          </w:rPr>
          <w:t>a</w:t>
        </w:r>
      </w:ins>
      <w:del w:id="194" w:author="Stephen Scherrer" w:date="2017-11-21T15:19:00Z">
        <w:r w:rsidRPr="00DB1ACA" w:rsidDel="00C1452B">
          <w:rPr>
            <w:rFonts w:ascii="Times New Roman" w:eastAsia="Times New Roman" w:hAnsi="Times New Roman" w:cs="Times New Roman"/>
            <w:i/>
            <w:iCs/>
            <w:noProof/>
          </w:rPr>
          <w:delText>e</w:delText>
        </w:r>
      </w:del>
      <w:r w:rsidRPr="00DB1ACA">
        <w:rPr>
          <w:rFonts w:ascii="Times New Roman" w:eastAsia="Times New Roman" w:hAnsi="Times New Roman" w:cs="Times New Roman"/>
          <w:i/>
          <w:iCs/>
          <w:noProof/>
        </w:rPr>
        <w:t>mentals of Acoustical</w:t>
      </w:r>
      <w:ins w:id="195" w:author="Stephen Scherrer" w:date="2017-11-21T14:15:00Z">
        <w:r w:rsidR="00E66B64" w:rsidRPr="0020362D">
          <w:rPr>
            <w:rFonts w:ascii="Times New Roman" w:eastAsia="Times New Roman" w:hAnsi="Times New Roman" w:cs="Times New Roman"/>
            <w:i/>
            <w:iCs/>
            <w:noProof/>
          </w:rPr>
          <w:t> </w:t>
        </w:r>
      </w:ins>
      <w:r w:rsidRPr="00DB1ACA">
        <w:rPr>
          <w:rFonts w:ascii="Times New Roman" w:eastAsia="Times New Roman" w:hAnsi="Times New Roman" w:cs="Times New Roman"/>
          <w:i/>
          <w:iCs/>
          <w:noProof/>
        </w:rPr>
        <w:t>Oceanography</w:t>
      </w:r>
      <w:r w:rsidRPr="00DB1ACA">
        <w:rPr>
          <w:rFonts w:ascii="Times New Roman" w:eastAsia="Times New Roman" w:hAnsi="Times New Roman" w:cs="Times New Roman"/>
          <w:noProof/>
        </w:rPr>
        <w:t xml:space="preserve">. San Diego, CA: </w:t>
      </w:r>
    </w:p>
    <w:p w14:paraId="2ECB8F23" w14:textId="3B8984CD" w:rsidR="007621D0" w:rsidRPr="00C1452B" w:rsidRDefault="007621D0">
      <w:pPr>
        <w:widowControl w:val="0"/>
        <w:autoSpaceDE w:val="0"/>
        <w:autoSpaceDN w:val="0"/>
        <w:adjustRightInd w:val="0"/>
        <w:ind w:firstLine="480"/>
        <w:rPr>
          <w:rFonts w:ascii="Times New Roman" w:hAnsi="Times New Roman"/>
          <w:i/>
        </w:rPr>
      </w:pPr>
      <w:r w:rsidRPr="00DB1ACA">
        <w:rPr>
          <w:rFonts w:ascii="Times New Roman" w:eastAsia="Times New Roman" w:hAnsi="Times New Roman" w:cs="Times New Roman"/>
          <w:noProof/>
        </w:rPr>
        <w:t>Academic Press.</w:t>
      </w:r>
    </w:p>
    <w:p w14:paraId="0C69E965"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23F0AF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Parrish F a., Hayman NT., Kelley C., Boland RC. 2015. Acoustic tagging and monitoring of cultured and wild juvenile crimson jobfish (Pristipomoides filamentosus) in a nursery habitat. </w:t>
      </w:r>
      <w:r w:rsidRPr="00DB1ACA">
        <w:rPr>
          <w:rFonts w:ascii="Times New Roman" w:eastAsia="Times New Roman" w:hAnsi="Times New Roman" w:cs="Times New Roman"/>
          <w:i/>
          <w:iCs/>
          <w:noProof/>
        </w:rPr>
        <w:t>Fishery Bulletin</w:t>
      </w:r>
      <w:r w:rsidRPr="00DB1ACA">
        <w:rPr>
          <w:rFonts w:ascii="Times New Roman" w:eastAsia="Times New Roman" w:hAnsi="Times New Roman" w:cs="Times New Roman"/>
          <w:noProof/>
        </w:rPr>
        <w:t xml:space="preserve"> 113:231–241. DOI: 10.7755/FB.113.3.1.</w:t>
      </w:r>
    </w:p>
    <w:p w14:paraId="78B1269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794194B"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Pedersen MW., Weng KC. 2013. Estimating individual animal movement from observation networks. </w:t>
      </w:r>
      <w:r w:rsidRPr="00DB1ACA">
        <w:rPr>
          <w:rFonts w:ascii="Times New Roman" w:eastAsia="Times New Roman" w:hAnsi="Times New Roman" w:cs="Times New Roman"/>
          <w:i/>
          <w:iCs/>
          <w:noProof/>
        </w:rPr>
        <w:t>Methods in Ecology and Evolution</w:t>
      </w:r>
      <w:r w:rsidRPr="00DB1ACA">
        <w:rPr>
          <w:rFonts w:ascii="Times New Roman" w:eastAsia="Times New Roman" w:hAnsi="Times New Roman" w:cs="Times New Roman"/>
          <w:noProof/>
        </w:rPr>
        <w:t xml:space="preserve"> 4:920–929. DOI: 10.1111/2041-210X.12086.</w:t>
      </w:r>
    </w:p>
    <w:p w14:paraId="723B5868"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79B263D" w14:textId="32DA5EAD"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Pincock D. 2008. </w:t>
      </w:r>
      <w:r w:rsidRPr="00DB1ACA">
        <w:rPr>
          <w:rFonts w:ascii="Times New Roman" w:eastAsia="Times New Roman" w:hAnsi="Times New Roman" w:cs="Times New Roman"/>
          <w:i/>
          <w:iCs/>
          <w:noProof/>
        </w:rPr>
        <w:t>Understanding the Performance of VEMCO 69 kHz Single Frequency Acoustic Telemetry</w:t>
      </w:r>
      <w:r w:rsidRPr="00DB1ACA">
        <w:rPr>
          <w:rFonts w:ascii="Times New Roman" w:eastAsia="Times New Roman" w:hAnsi="Times New Roman" w:cs="Times New Roman"/>
          <w:noProof/>
        </w:rPr>
        <w:t>. Halifax, Nova Scotia, Canada.</w:t>
      </w:r>
      <w:ins w:id="196" w:author="Stephen Scherrer" w:date="2017-11-21T14:15:00Z">
        <w:r w:rsidR="00F379A7" w:rsidRPr="0020362D">
          <w:rPr>
            <w:rFonts w:ascii="Times New Roman" w:eastAsia="Times New Roman" w:hAnsi="Times New Roman" w:cs="Times New Roman"/>
            <w:noProof/>
          </w:rPr>
          <w:t xml:space="preserve"> Amirix Systems Inc.</w:t>
        </w:r>
      </w:ins>
    </w:p>
    <w:p w14:paraId="46C963B9"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4616E3C0" w14:textId="7E6EDD53"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Pincock DG. 2012. </w:t>
      </w:r>
      <w:r w:rsidRPr="00DB1ACA">
        <w:rPr>
          <w:rFonts w:ascii="Times New Roman" w:eastAsia="Times New Roman" w:hAnsi="Times New Roman" w:cs="Times New Roman"/>
          <w:i/>
          <w:iCs/>
          <w:noProof/>
        </w:rPr>
        <w:t>Application Note False Detections : What They Are and How to Remove Them from Detection Data</w:t>
      </w:r>
      <w:r w:rsidRPr="00DB1ACA">
        <w:rPr>
          <w:rFonts w:ascii="Times New Roman" w:eastAsia="Times New Roman" w:hAnsi="Times New Roman" w:cs="Times New Roman"/>
          <w:noProof/>
        </w:rPr>
        <w:t>. Halifax, Nova Scotia, Canada.</w:t>
      </w:r>
      <w:ins w:id="197" w:author="Stephen Scherrer" w:date="2017-11-21T14:15:00Z">
        <w:r w:rsidR="00F379A7" w:rsidRPr="0020362D">
          <w:rPr>
            <w:rFonts w:ascii="Times New Roman" w:eastAsia="Times New Roman" w:hAnsi="Times New Roman" w:cs="Times New Roman"/>
            <w:noProof/>
          </w:rPr>
          <w:t xml:space="preserve"> Amirix Systems </w:t>
        </w:r>
        <w:r w:rsidR="00F379A7" w:rsidRPr="0020362D">
          <w:rPr>
            <w:rFonts w:ascii="Times New Roman" w:eastAsia="Times New Roman" w:hAnsi="Times New Roman" w:cs="Times New Roman"/>
            <w:noProof/>
          </w:rPr>
          <w:lastRenderedPageBreak/>
          <w:t>Inc.</w:t>
        </w:r>
      </w:ins>
    </w:p>
    <w:p w14:paraId="7E2DA81E" w14:textId="77777777" w:rsidR="00E3317E" w:rsidRPr="0020362D" w:rsidRDefault="00E3317E">
      <w:pPr>
        <w:widowControl w:val="0"/>
        <w:autoSpaceDE w:val="0"/>
        <w:autoSpaceDN w:val="0"/>
        <w:adjustRightInd w:val="0"/>
        <w:ind w:left="480" w:hanging="480"/>
        <w:rPr>
          <w:ins w:id="198" w:author="Stephen Scherrer" w:date="2017-11-21T14:15:00Z"/>
          <w:rFonts w:ascii="Times New Roman" w:eastAsia="Times New Roman" w:hAnsi="Times New Roman" w:cs="Times New Roman"/>
          <w:noProof/>
        </w:rPr>
      </w:pPr>
    </w:p>
    <w:p w14:paraId="3897878D" w14:textId="77777777" w:rsidR="007621D0" w:rsidRPr="0020362D" w:rsidRDefault="00AF604F">
      <w:pPr>
        <w:widowControl w:val="0"/>
        <w:autoSpaceDE w:val="0"/>
        <w:autoSpaceDN w:val="0"/>
        <w:adjustRightInd w:val="0"/>
        <w:rPr>
          <w:ins w:id="199" w:author="Stephen Scherrer" w:date="2017-11-21T14:15:00Z"/>
          <w:rFonts w:ascii="Times New Roman" w:eastAsia="Times New Roman" w:hAnsi="Times New Roman" w:cs="Times New Roman"/>
          <w:noProof/>
        </w:rPr>
      </w:pPr>
      <w:ins w:id="200" w:author="Stephen Scherrer" w:date="2017-11-21T14:15:00Z">
        <w:r w:rsidRPr="0020362D">
          <w:rPr>
            <w:rFonts w:ascii="Times New Roman" w:eastAsia="Times New Roman" w:hAnsi="Times New Roman" w:cs="Times New Roman"/>
            <w:noProof/>
          </w:rPr>
          <w:t>R Core Team. 2014. R: A Language and Environment for Statistical Computing.</w:t>
        </w:r>
        <w:r w:rsidR="00F379A7" w:rsidRPr="0020362D">
          <w:rPr>
            <w:rFonts w:ascii="Times New Roman" w:eastAsia="Times New Roman" w:hAnsi="Times New Roman" w:cs="Times New Roman"/>
            <w:noProof/>
          </w:rPr>
          <w:t xml:space="preserve"> Vienna, Austria. R Foundation for Statistical Computing.</w:t>
        </w:r>
      </w:ins>
    </w:p>
    <w:p w14:paraId="7DFAF7D5" w14:textId="26C72C36" w:rsidR="007621D0" w:rsidRPr="00DB1ACA" w:rsidRDefault="007621D0">
      <w:pPr>
        <w:widowControl w:val="0"/>
        <w:autoSpaceDE w:val="0"/>
        <w:autoSpaceDN w:val="0"/>
        <w:adjustRightInd w:val="0"/>
        <w:rPr>
          <w:rFonts w:ascii="Times New Roman" w:eastAsia="Times New Roman" w:hAnsi="Times New Roman" w:cs="Times New Roman"/>
          <w:noProof/>
        </w:rPr>
      </w:pPr>
    </w:p>
    <w:p w14:paraId="7387D836"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Simpfendorfer CA., Heupel MR., Collins AB. 2008. Variation in the performance of acoustic receivers and its implication for positioning algorithms in a riverine setting. </w:t>
      </w:r>
      <w:r w:rsidRPr="00DB1ACA">
        <w:rPr>
          <w:rFonts w:ascii="Times New Roman" w:eastAsia="Times New Roman" w:hAnsi="Times New Roman" w:cs="Times New Roman"/>
          <w:i/>
          <w:iCs/>
          <w:noProof/>
        </w:rPr>
        <w:t>Canadian Journal of Fisheries and Aquatic Sciences</w:t>
      </w:r>
      <w:r w:rsidRPr="00DB1ACA">
        <w:rPr>
          <w:rFonts w:ascii="Times New Roman" w:eastAsia="Times New Roman" w:hAnsi="Times New Roman" w:cs="Times New Roman"/>
          <w:noProof/>
        </w:rPr>
        <w:t xml:space="preserve"> 65:482–492. DOI: 10.1139/f07-180.</w:t>
      </w:r>
    </w:p>
    <w:p w14:paraId="223CDF6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3D7E8807"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Starr R., Heine JN., Johnson K a. 2000. Techniques for Tagging and Tracking Deepwater Rockfishes. </w:t>
      </w:r>
      <w:r w:rsidRPr="00DB1ACA">
        <w:rPr>
          <w:rFonts w:ascii="Times New Roman" w:eastAsia="Times New Roman" w:hAnsi="Times New Roman" w:cs="Times New Roman"/>
          <w:i/>
          <w:iCs/>
          <w:noProof/>
        </w:rPr>
        <w:t>North American Journal of Fisheries Management</w:t>
      </w:r>
      <w:r w:rsidRPr="00DB1ACA">
        <w:rPr>
          <w:rFonts w:ascii="Times New Roman" w:eastAsia="Times New Roman" w:hAnsi="Times New Roman" w:cs="Times New Roman"/>
          <w:noProof/>
        </w:rPr>
        <w:t xml:space="preserve"> 20:597–609. DOI: 10.1577/1548-8675(2000)020&lt;0597:TFTATD&gt;2.3.CO;2.</w:t>
      </w:r>
    </w:p>
    <w:p w14:paraId="10A4AAA2" w14:textId="4D112C1A"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838016B" w14:textId="77777777" w:rsidR="007621D0" w:rsidRPr="0020362D" w:rsidRDefault="00AF604F">
      <w:pPr>
        <w:widowControl w:val="0"/>
        <w:autoSpaceDE w:val="0"/>
        <w:autoSpaceDN w:val="0"/>
        <w:adjustRightInd w:val="0"/>
        <w:ind w:left="480" w:hanging="480"/>
        <w:rPr>
          <w:ins w:id="201" w:author="Stephen Scherrer" w:date="2017-11-21T14:15:00Z"/>
          <w:rFonts w:ascii="Times New Roman" w:eastAsia="Times New Roman" w:hAnsi="Times New Roman" w:cs="Times New Roman"/>
          <w:noProof/>
        </w:rPr>
      </w:pPr>
      <w:ins w:id="202" w:author="Stephen Scherrer" w:date="2017-11-21T14:15:00Z">
        <w:r w:rsidRPr="0020362D">
          <w:rPr>
            <w:rFonts w:ascii="Times New Roman" w:eastAsia="Times New Roman" w:hAnsi="Times New Roman" w:cs="Times New Roman"/>
            <w:noProof/>
          </w:rPr>
          <w:t xml:space="preserve">Tsuchiya T., Futa K., Goto S., Yamamoto F., Shimizu E. 2015. Analysis of long-distance propagation characteristic by an air gun source. In: </w:t>
        </w:r>
        <w:r w:rsidRPr="0020362D">
          <w:rPr>
            <w:rFonts w:ascii="Times New Roman" w:eastAsia="Times New Roman" w:hAnsi="Times New Roman" w:cs="Times New Roman"/>
            <w:i/>
            <w:iCs/>
            <w:noProof/>
          </w:rPr>
          <w:t>Proceedings of Symposium on Ultrasonic Electronics</w:t>
        </w:r>
        <w:r w:rsidRPr="0020362D">
          <w:rPr>
            <w:rFonts w:ascii="Times New Roman" w:eastAsia="Times New Roman" w:hAnsi="Times New Roman" w:cs="Times New Roman"/>
            <w:noProof/>
          </w:rPr>
          <w:t>. Tokyo, Japan, 2–3.</w:t>
        </w:r>
      </w:ins>
    </w:p>
    <w:p w14:paraId="079B2D82" w14:textId="77777777" w:rsidR="00ED7E7D" w:rsidRPr="0020362D" w:rsidRDefault="00ED7E7D">
      <w:pPr>
        <w:widowControl w:val="0"/>
        <w:autoSpaceDE w:val="0"/>
        <w:autoSpaceDN w:val="0"/>
        <w:adjustRightInd w:val="0"/>
        <w:ind w:left="480" w:hanging="480"/>
        <w:rPr>
          <w:ins w:id="203" w:author="Stephen Scherrer" w:date="2017-11-21T14:15:00Z"/>
          <w:rFonts w:ascii="Times New Roman" w:eastAsia="Times New Roman" w:hAnsi="Times New Roman" w:cs="Times New Roman"/>
          <w:noProof/>
        </w:rPr>
      </w:pPr>
    </w:p>
    <w:p w14:paraId="3A354A7D"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Urick RJ. 1967. </w:t>
      </w:r>
      <w:r w:rsidRPr="00DB1ACA">
        <w:rPr>
          <w:rFonts w:ascii="Times New Roman" w:eastAsia="Times New Roman" w:hAnsi="Times New Roman" w:cs="Times New Roman"/>
          <w:i/>
          <w:iCs/>
          <w:noProof/>
        </w:rPr>
        <w:t>Principles of Underwater Sound for Engineers</w:t>
      </w:r>
      <w:r w:rsidRPr="00DB1ACA">
        <w:rPr>
          <w:rFonts w:ascii="Times New Roman" w:eastAsia="Times New Roman" w:hAnsi="Times New Roman" w:cs="Times New Roman"/>
          <w:noProof/>
        </w:rPr>
        <w:t>. Tata McGraw-Hill Education. DOI: 10.1029/2003JD004173.Aires.</w:t>
      </w:r>
    </w:p>
    <w:p w14:paraId="79BDA706"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9775E00" w14:textId="672D7A3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VEMCO. 2015.</w:t>
      </w:r>
      <w:ins w:id="204" w:author="Stephen Scherrer" w:date="2017-11-21T14:15:00Z">
        <w:r w:rsidR="001E3AB9" w:rsidRPr="0020362D">
          <w:rPr>
            <w:rFonts w:ascii="Times New Roman" w:eastAsia="Times New Roman" w:hAnsi="Times New Roman" w:cs="Times New Roman"/>
            <w:noProof/>
          </w:rPr>
          <w:t xml:space="preserve"> </w:t>
        </w:r>
      </w:ins>
      <w:r w:rsidRPr="00DB1ACA">
        <w:rPr>
          <w:rFonts w:ascii="Times New Roman" w:eastAsia="Times New Roman" w:hAnsi="Times New Roman" w:cs="Times New Roman"/>
          <w:noProof/>
        </w:rPr>
        <w:t xml:space="preserve">About VEMCO. </w:t>
      </w:r>
      <w:r w:rsidRPr="00DB1ACA">
        <w:rPr>
          <w:rFonts w:ascii="Times New Roman" w:eastAsia="Times New Roman" w:hAnsi="Times New Roman" w:cs="Times New Roman"/>
          <w:i/>
          <w:iCs/>
          <w:noProof/>
        </w:rPr>
        <w:t>Available at</w:t>
      </w:r>
      <w:r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i/>
          <w:iCs/>
          <w:noProof/>
        </w:rPr>
        <w:t>http://vemco.com/about/</w:t>
      </w:r>
      <w:r w:rsidRPr="00DB1ACA">
        <w:rPr>
          <w:rFonts w:ascii="Times New Roman" w:eastAsia="Times New Roman" w:hAnsi="Times New Roman" w:cs="Times New Roman"/>
          <w:noProof/>
        </w:rPr>
        <w:t xml:space="preserve"> (accessed June 24, 2015).</w:t>
      </w:r>
    </w:p>
    <w:p w14:paraId="56B66D57" w14:textId="77777777" w:rsidR="007621D0" w:rsidRPr="0020362D" w:rsidRDefault="007621D0">
      <w:pPr>
        <w:widowControl w:val="0"/>
        <w:autoSpaceDE w:val="0"/>
        <w:autoSpaceDN w:val="0"/>
        <w:adjustRightInd w:val="0"/>
        <w:ind w:left="480" w:hanging="480"/>
        <w:rPr>
          <w:ins w:id="205" w:author="Stephen Scherrer" w:date="2017-11-21T14:15:00Z"/>
          <w:rFonts w:ascii="Times New Roman" w:eastAsia="Times New Roman" w:hAnsi="Times New Roman" w:cs="Times New Roman"/>
          <w:noProof/>
        </w:rPr>
      </w:pPr>
    </w:p>
    <w:p w14:paraId="2F8D88E2" w14:textId="77777777" w:rsidR="001E3AB9" w:rsidRPr="0020362D" w:rsidRDefault="001E3AB9">
      <w:pPr>
        <w:widowControl w:val="0"/>
        <w:autoSpaceDE w:val="0"/>
        <w:autoSpaceDN w:val="0"/>
        <w:adjustRightInd w:val="0"/>
        <w:ind w:left="480" w:hanging="480"/>
        <w:rPr>
          <w:ins w:id="206" w:author="Stephen Scherrer" w:date="2017-11-21T14:15:00Z"/>
          <w:rFonts w:ascii="Times New Roman" w:eastAsia="Times New Roman" w:hAnsi="Times New Roman" w:cs="Times New Roman"/>
          <w:i/>
          <w:noProof/>
        </w:rPr>
      </w:pPr>
      <w:ins w:id="207" w:author="Stephen Scherrer" w:date="2017-11-21T14:15:00Z">
        <w:r w:rsidRPr="0020362D">
          <w:rPr>
            <w:rFonts w:ascii="Times New Roman" w:eastAsia="Times New Roman" w:hAnsi="Times New Roman" w:cs="Times New Roman"/>
            <w:noProof/>
          </w:rPr>
          <w:t xml:space="preserve">Vemco. 2017. Collision Calculator. </w:t>
        </w:r>
        <w:r w:rsidRPr="00C116C4">
          <w:rPr>
            <w:rFonts w:ascii="Times New Roman" w:eastAsia="Times New Roman" w:hAnsi="Times New Roman" w:cs="Times New Roman"/>
            <w:i/>
            <w:noProof/>
          </w:rPr>
          <w:t xml:space="preserve">Available at </w:t>
        </w:r>
        <w:r w:rsidRPr="0020362D">
          <w:rPr>
            <w:rFonts w:ascii="Times New Roman" w:eastAsia="Times New Roman" w:hAnsi="Times New Roman" w:cs="Times New Roman"/>
            <w:i/>
            <w:noProof/>
          </w:rPr>
          <w:t xml:space="preserve">https://vemco.com/collision-calculator/ </w:t>
        </w:r>
        <w:r w:rsidRPr="0020362D">
          <w:rPr>
            <w:rFonts w:ascii="Times New Roman" w:eastAsia="Times New Roman" w:hAnsi="Times New Roman" w:cs="Times New Roman"/>
            <w:noProof/>
          </w:rPr>
          <w:t>(accessed October 20, 2017).</w:t>
        </w:r>
      </w:ins>
    </w:p>
    <w:p w14:paraId="52465DD5"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35DEF8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Weng KC. 2013. A pilot study of deepwater fish movement with respect to marine reserves. </w:t>
      </w:r>
      <w:r w:rsidRPr="00DB1ACA">
        <w:rPr>
          <w:rFonts w:ascii="Times New Roman" w:eastAsia="Times New Roman" w:hAnsi="Times New Roman" w:cs="Times New Roman"/>
          <w:i/>
          <w:iCs/>
          <w:noProof/>
        </w:rPr>
        <w:t>Animal Biotelemetry</w:t>
      </w:r>
      <w:r w:rsidRPr="00DB1ACA">
        <w:rPr>
          <w:rFonts w:ascii="Times New Roman" w:eastAsia="Times New Roman" w:hAnsi="Times New Roman" w:cs="Times New Roman"/>
          <w:noProof/>
        </w:rPr>
        <w:t xml:space="preserve"> 1:17. DOI: 10.1186/2050-3385-1-17.</w:t>
      </w:r>
    </w:p>
    <w:p w14:paraId="0279E0C5"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3C91D9E" w14:textId="77777777" w:rsidR="007621D0" w:rsidRPr="0020362D" w:rsidRDefault="007621D0">
      <w:pPr>
        <w:widowControl w:val="0"/>
        <w:autoSpaceDE w:val="0"/>
        <w:autoSpaceDN w:val="0"/>
        <w:adjustRightInd w:val="0"/>
        <w:ind w:left="480" w:hanging="480"/>
        <w:rPr>
          <w:ins w:id="208" w:author="Stephen Scherrer" w:date="2017-11-21T14:15:00Z"/>
          <w:rFonts w:ascii="Times New Roman" w:hAnsi="Times New Roman" w:cs="Times New Roman"/>
          <w:noProof/>
        </w:rPr>
      </w:pPr>
      <w:r w:rsidRPr="00DB1ACA">
        <w:rPr>
          <w:rFonts w:ascii="Times New Roman" w:eastAsia="Times New Roman" w:hAnsi="Times New Roman" w:cs="Times New Roman"/>
          <w:noProof/>
        </w:rPr>
        <w:t xml:space="preserve">Wood SN. 2011. Fast stable restricted maximum likelihood and marginal likelihood estimation of semiparametric generalized linear models. </w:t>
      </w:r>
      <w:r w:rsidRPr="00DB1ACA">
        <w:rPr>
          <w:rFonts w:ascii="Times New Roman" w:eastAsia="Times New Roman" w:hAnsi="Times New Roman" w:cs="Times New Roman"/>
          <w:i/>
          <w:iCs/>
          <w:noProof/>
        </w:rPr>
        <w:t>Journal of the Royal Statistical Society</w:t>
      </w:r>
      <w:r w:rsidRPr="00DB1ACA">
        <w:rPr>
          <w:rFonts w:ascii="Times New Roman" w:eastAsia="Times New Roman" w:hAnsi="Times New Roman" w:cs="Times New Roman"/>
          <w:noProof/>
        </w:rPr>
        <w:t xml:space="preserve"> 73:3–36.</w:t>
      </w:r>
    </w:p>
    <w:p w14:paraId="0218F1E8" w14:textId="26D5BB5C" w:rsidR="00A208EA" w:rsidRPr="00DB1ACA" w:rsidRDefault="00A208EA">
      <w:pPr>
        <w:widowControl w:val="0"/>
        <w:autoSpaceDE w:val="0"/>
        <w:autoSpaceDN w:val="0"/>
        <w:adjustRightInd w:val="0"/>
        <w:spacing w:after="140"/>
        <w:rPr>
          <w:rFonts w:ascii="Times New Roman" w:hAnsi="Times New Roman" w:cs="Times New Roman"/>
        </w:rPr>
        <w:pPrChange w:id="209" w:author="Stephen Scherrer" w:date="2017-11-21T17:45:00Z">
          <w:pPr>
            <w:widowControl w:val="0"/>
            <w:autoSpaceDE w:val="0"/>
            <w:autoSpaceDN w:val="0"/>
            <w:adjustRightInd w:val="0"/>
            <w:spacing w:after="140"/>
            <w:ind w:left="480" w:hanging="480"/>
          </w:pPr>
        </w:pPrChange>
      </w:pPr>
    </w:p>
    <w:sectPr w:rsidR="00A208EA" w:rsidRPr="00DB1ACA" w:rsidSect="00B24B6B">
      <w:footerReference w:type="default" r:id="rId11"/>
      <w:pgSz w:w="12240" w:h="15840"/>
      <w:pgMar w:top="1440" w:right="1800" w:bottom="1440" w:left="180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3D900" w14:textId="77777777" w:rsidR="00EC2AEB" w:rsidRDefault="00EC2AEB" w:rsidP="008D2961">
      <w:r>
        <w:separator/>
      </w:r>
    </w:p>
  </w:endnote>
  <w:endnote w:type="continuationSeparator" w:id="0">
    <w:p w14:paraId="5EDE90C7" w14:textId="77777777" w:rsidR="00EC2AEB" w:rsidRDefault="00EC2AEB" w:rsidP="008D2961">
      <w:r>
        <w:continuationSeparator/>
      </w:r>
    </w:p>
  </w:endnote>
  <w:endnote w:type="continuationNotice" w:id="1">
    <w:p w14:paraId="0C8E1180" w14:textId="77777777" w:rsidR="00EC2AEB" w:rsidRDefault="00EC2A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5F104" w14:textId="4CB2123F" w:rsidR="00124913" w:rsidRDefault="00124913">
    <w:pPr>
      <w:pStyle w:val="Normal1"/>
      <w:tabs>
        <w:tab w:val="center" w:pos="4320"/>
        <w:tab w:val="right" w:pos="8640"/>
      </w:tabs>
      <w:jc w:val="right"/>
      <w:rPr>
        <w:del w:id="210" w:author="Stephen Scherrer" w:date="2017-11-21T14:15:00Z"/>
      </w:rPr>
    </w:pPr>
    <w:del w:id="211" w:author="Stephen Scherrer" w:date="2017-11-21T14:15:00Z">
      <w:r>
        <w:fldChar w:fldCharType="begin"/>
      </w:r>
      <w:r>
        <w:delInstrText>PAGE</w:delInstrText>
      </w:r>
      <w:r>
        <w:fldChar w:fldCharType="separate"/>
      </w:r>
      <w:r w:rsidR="00C62D75">
        <w:rPr>
          <w:noProof/>
        </w:rPr>
        <w:delText>23</w:delText>
      </w:r>
      <w:r>
        <w:rPr>
          <w:noProof/>
        </w:rPr>
        <w:fldChar w:fldCharType="end"/>
      </w:r>
    </w:del>
  </w:p>
  <w:p w14:paraId="29EC0AA2" w14:textId="77777777" w:rsidR="00124913" w:rsidRDefault="00124913">
    <w:pPr>
      <w:pStyle w:val="Normal1"/>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6E0B7" w14:textId="77777777" w:rsidR="00EC2AEB" w:rsidRDefault="00EC2AEB" w:rsidP="008D2961">
      <w:r>
        <w:separator/>
      </w:r>
    </w:p>
  </w:footnote>
  <w:footnote w:type="continuationSeparator" w:id="0">
    <w:p w14:paraId="34FC20DF" w14:textId="77777777" w:rsidR="00EC2AEB" w:rsidRDefault="00EC2AEB" w:rsidP="008D2961">
      <w:r>
        <w:continuationSeparator/>
      </w:r>
    </w:p>
  </w:footnote>
  <w:footnote w:type="continuationNotice" w:id="1">
    <w:p w14:paraId="7364D680" w14:textId="77777777" w:rsidR="00EC2AEB" w:rsidRDefault="00EC2AE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0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8B77EC"/>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2572525E"/>
    <w:multiLevelType w:val="hybridMultilevel"/>
    <w:tmpl w:val="11D0A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C3F16"/>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51853175"/>
    <w:multiLevelType w:val="multilevel"/>
    <w:tmpl w:val="FFFFFFFF"/>
    <w:lvl w:ilvl="0">
      <w:start w:val="1"/>
      <w:numFmt w:val="decimal"/>
      <w:lvlText w:val="%1."/>
      <w:lvlJc w:val="left"/>
      <w:pPr>
        <w:ind w:left="720" w:firstLine="1080"/>
      </w:pPr>
      <w:rPr>
        <w:rFonts w:cs="Times New Roman"/>
      </w:rPr>
    </w:lvl>
    <w:lvl w:ilvl="1">
      <w:start w:val="1"/>
      <w:numFmt w:val="lowerLetter"/>
      <w:lvlText w:val="%2."/>
      <w:lvlJc w:val="left"/>
      <w:pPr>
        <w:ind w:left="1440" w:firstLine="2520"/>
      </w:pPr>
      <w:rPr>
        <w:rFonts w:cs="Times New Roman"/>
      </w:rPr>
    </w:lvl>
    <w:lvl w:ilvl="2">
      <w:start w:val="1"/>
      <w:numFmt w:val="lowerRoman"/>
      <w:lvlText w:val="%3."/>
      <w:lvlJc w:val="right"/>
      <w:pPr>
        <w:ind w:left="2160" w:firstLine="4140"/>
      </w:pPr>
      <w:rPr>
        <w:rFonts w:cs="Times New Roman"/>
      </w:rPr>
    </w:lvl>
    <w:lvl w:ilvl="3">
      <w:start w:val="1"/>
      <w:numFmt w:val="decimal"/>
      <w:lvlText w:val="%4."/>
      <w:lvlJc w:val="left"/>
      <w:pPr>
        <w:ind w:left="2880" w:firstLine="5400"/>
      </w:pPr>
      <w:rPr>
        <w:rFonts w:cs="Times New Roman"/>
      </w:rPr>
    </w:lvl>
    <w:lvl w:ilvl="4">
      <w:start w:val="1"/>
      <w:numFmt w:val="lowerLetter"/>
      <w:lvlText w:val="%5."/>
      <w:lvlJc w:val="left"/>
      <w:pPr>
        <w:ind w:left="3600" w:firstLine="6840"/>
      </w:pPr>
      <w:rPr>
        <w:rFonts w:cs="Times New Roman"/>
      </w:rPr>
    </w:lvl>
    <w:lvl w:ilvl="5">
      <w:start w:val="1"/>
      <w:numFmt w:val="lowerRoman"/>
      <w:lvlText w:val="%6."/>
      <w:lvlJc w:val="right"/>
      <w:pPr>
        <w:ind w:left="4320" w:firstLine="8460"/>
      </w:pPr>
      <w:rPr>
        <w:rFonts w:cs="Times New Roman"/>
      </w:rPr>
    </w:lvl>
    <w:lvl w:ilvl="6">
      <w:start w:val="1"/>
      <w:numFmt w:val="decimal"/>
      <w:lvlText w:val="%7."/>
      <w:lvlJc w:val="left"/>
      <w:pPr>
        <w:ind w:left="5040" w:firstLine="9720"/>
      </w:pPr>
      <w:rPr>
        <w:rFonts w:cs="Times New Roman"/>
      </w:rPr>
    </w:lvl>
    <w:lvl w:ilvl="7">
      <w:start w:val="1"/>
      <w:numFmt w:val="lowerLetter"/>
      <w:lvlText w:val="%8."/>
      <w:lvlJc w:val="left"/>
      <w:pPr>
        <w:ind w:left="5760" w:firstLine="11160"/>
      </w:pPr>
      <w:rPr>
        <w:rFonts w:cs="Times New Roman"/>
      </w:rPr>
    </w:lvl>
    <w:lvl w:ilvl="8">
      <w:start w:val="1"/>
      <w:numFmt w:val="lowerRoman"/>
      <w:lvlText w:val="%9."/>
      <w:lvlJc w:val="right"/>
      <w:pPr>
        <w:ind w:left="6480" w:firstLine="12780"/>
      </w:pPr>
      <w:rPr>
        <w:rFonts w:cs="Times New Roman"/>
      </w:rPr>
    </w:lvl>
  </w:abstractNum>
  <w:abstractNum w:abstractNumId="5">
    <w:nsid w:val="5AED75C4"/>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5BFC1EF6"/>
    <w:multiLevelType w:val="hybridMultilevel"/>
    <w:tmpl w:val="02D61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B1B95"/>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4"/>
  </w:num>
  <w:num w:numId="2">
    <w:abstractNumId w:val="2"/>
  </w:num>
  <w:num w:numId="3">
    <w:abstractNumId w:val="6"/>
  </w:num>
  <w:num w:numId="4">
    <w:abstractNumId w:val="1"/>
  </w:num>
  <w:num w:numId="5">
    <w:abstractNumId w:val="3"/>
  </w:num>
  <w:num w:numId="6">
    <w:abstractNumId w:val="7"/>
  </w:num>
  <w:num w:numId="7">
    <w:abstractNumId w:val="5"/>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Scherrer">
    <w15:presenceInfo w15:providerId="None" w15:userId="Stephen Scher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grammar="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961"/>
    <w:rsid w:val="000065F7"/>
    <w:rsid w:val="00006993"/>
    <w:rsid w:val="00007A02"/>
    <w:rsid w:val="00011FF4"/>
    <w:rsid w:val="000123E9"/>
    <w:rsid w:val="000127AB"/>
    <w:rsid w:val="0001345F"/>
    <w:rsid w:val="000145B8"/>
    <w:rsid w:val="00021038"/>
    <w:rsid w:val="00022324"/>
    <w:rsid w:val="00022865"/>
    <w:rsid w:val="00022EFA"/>
    <w:rsid w:val="00025CD2"/>
    <w:rsid w:val="0002637B"/>
    <w:rsid w:val="000275DF"/>
    <w:rsid w:val="00027999"/>
    <w:rsid w:val="000307E3"/>
    <w:rsid w:val="00031DC8"/>
    <w:rsid w:val="0003453E"/>
    <w:rsid w:val="000353B4"/>
    <w:rsid w:val="0003566F"/>
    <w:rsid w:val="00035739"/>
    <w:rsid w:val="000407B1"/>
    <w:rsid w:val="00040A55"/>
    <w:rsid w:val="00040F08"/>
    <w:rsid w:val="00042285"/>
    <w:rsid w:val="0004334F"/>
    <w:rsid w:val="00046789"/>
    <w:rsid w:val="00046F95"/>
    <w:rsid w:val="00050E03"/>
    <w:rsid w:val="00051F32"/>
    <w:rsid w:val="0005319B"/>
    <w:rsid w:val="000541FD"/>
    <w:rsid w:val="00054A99"/>
    <w:rsid w:val="00055CC1"/>
    <w:rsid w:val="0005788D"/>
    <w:rsid w:val="00060F89"/>
    <w:rsid w:val="00061267"/>
    <w:rsid w:val="000659EF"/>
    <w:rsid w:val="00065A4C"/>
    <w:rsid w:val="00065F6A"/>
    <w:rsid w:val="00066D34"/>
    <w:rsid w:val="00067249"/>
    <w:rsid w:val="0007074D"/>
    <w:rsid w:val="00070C58"/>
    <w:rsid w:val="00073431"/>
    <w:rsid w:val="00073831"/>
    <w:rsid w:val="00076372"/>
    <w:rsid w:val="000764BC"/>
    <w:rsid w:val="000809DC"/>
    <w:rsid w:val="000827A4"/>
    <w:rsid w:val="00083CB4"/>
    <w:rsid w:val="00085C00"/>
    <w:rsid w:val="00087590"/>
    <w:rsid w:val="000905A2"/>
    <w:rsid w:val="00090AB3"/>
    <w:rsid w:val="00097CE7"/>
    <w:rsid w:val="000A0420"/>
    <w:rsid w:val="000A4AC6"/>
    <w:rsid w:val="000B1886"/>
    <w:rsid w:val="000B66B5"/>
    <w:rsid w:val="000C0EDF"/>
    <w:rsid w:val="000C3131"/>
    <w:rsid w:val="000C58FC"/>
    <w:rsid w:val="000D2373"/>
    <w:rsid w:val="000D5756"/>
    <w:rsid w:val="000D6000"/>
    <w:rsid w:val="000D6A9E"/>
    <w:rsid w:val="000E1079"/>
    <w:rsid w:val="000E2E99"/>
    <w:rsid w:val="000E41AC"/>
    <w:rsid w:val="000E4835"/>
    <w:rsid w:val="000E5267"/>
    <w:rsid w:val="000E7939"/>
    <w:rsid w:val="000F0B42"/>
    <w:rsid w:val="000F1413"/>
    <w:rsid w:val="000F2644"/>
    <w:rsid w:val="000F5095"/>
    <w:rsid w:val="0010069A"/>
    <w:rsid w:val="00103A0D"/>
    <w:rsid w:val="001071FB"/>
    <w:rsid w:val="00112C19"/>
    <w:rsid w:val="00116592"/>
    <w:rsid w:val="00116F7B"/>
    <w:rsid w:val="0011797E"/>
    <w:rsid w:val="00122442"/>
    <w:rsid w:val="00122709"/>
    <w:rsid w:val="00123F0B"/>
    <w:rsid w:val="00124913"/>
    <w:rsid w:val="00131105"/>
    <w:rsid w:val="0013156A"/>
    <w:rsid w:val="00135F7A"/>
    <w:rsid w:val="00137CC9"/>
    <w:rsid w:val="001429F6"/>
    <w:rsid w:val="00143E58"/>
    <w:rsid w:val="001449E4"/>
    <w:rsid w:val="00150A98"/>
    <w:rsid w:val="00156442"/>
    <w:rsid w:val="0016213F"/>
    <w:rsid w:val="00163A84"/>
    <w:rsid w:val="00163CA3"/>
    <w:rsid w:val="0016476B"/>
    <w:rsid w:val="00164DDF"/>
    <w:rsid w:val="00165053"/>
    <w:rsid w:val="0016605A"/>
    <w:rsid w:val="00167024"/>
    <w:rsid w:val="00171C78"/>
    <w:rsid w:val="001729C2"/>
    <w:rsid w:val="0017433F"/>
    <w:rsid w:val="001744E6"/>
    <w:rsid w:val="00176606"/>
    <w:rsid w:val="00177207"/>
    <w:rsid w:val="0018287E"/>
    <w:rsid w:val="00183367"/>
    <w:rsid w:val="00183690"/>
    <w:rsid w:val="00183A34"/>
    <w:rsid w:val="00183B09"/>
    <w:rsid w:val="00183D7C"/>
    <w:rsid w:val="00185771"/>
    <w:rsid w:val="001919A7"/>
    <w:rsid w:val="00192736"/>
    <w:rsid w:val="001950D3"/>
    <w:rsid w:val="001951DB"/>
    <w:rsid w:val="00196B18"/>
    <w:rsid w:val="001A2E94"/>
    <w:rsid w:val="001A467C"/>
    <w:rsid w:val="001A7A49"/>
    <w:rsid w:val="001B386E"/>
    <w:rsid w:val="001B3D0C"/>
    <w:rsid w:val="001B5954"/>
    <w:rsid w:val="001B5AC4"/>
    <w:rsid w:val="001B7476"/>
    <w:rsid w:val="001B79BC"/>
    <w:rsid w:val="001C228A"/>
    <w:rsid w:val="001C2A7E"/>
    <w:rsid w:val="001C32C7"/>
    <w:rsid w:val="001C3DA8"/>
    <w:rsid w:val="001C66D0"/>
    <w:rsid w:val="001D4152"/>
    <w:rsid w:val="001D44C1"/>
    <w:rsid w:val="001E0E7D"/>
    <w:rsid w:val="001E1C87"/>
    <w:rsid w:val="001E2279"/>
    <w:rsid w:val="001E2E4E"/>
    <w:rsid w:val="001E3AB9"/>
    <w:rsid w:val="001E5D6B"/>
    <w:rsid w:val="001E77BC"/>
    <w:rsid w:val="001E7B31"/>
    <w:rsid w:val="001F49D3"/>
    <w:rsid w:val="001F4B8C"/>
    <w:rsid w:val="001F56BD"/>
    <w:rsid w:val="002001CC"/>
    <w:rsid w:val="00200367"/>
    <w:rsid w:val="0020112B"/>
    <w:rsid w:val="0020362D"/>
    <w:rsid w:val="00204B9C"/>
    <w:rsid w:val="00205C47"/>
    <w:rsid w:val="00217C55"/>
    <w:rsid w:val="00217DFF"/>
    <w:rsid w:val="00222265"/>
    <w:rsid w:val="00222B17"/>
    <w:rsid w:val="00222C5F"/>
    <w:rsid w:val="002241DF"/>
    <w:rsid w:val="00227415"/>
    <w:rsid w:val="002276A3"/>
    <w:rsid w:val="00234000"/>
    <w:rsid w:val="002363F1"/>
    <w:rsid w:val="00241595"/>
    <w:rsid w:val="0024275E"/>
    <w:rsid w:val="002459AC"/>
    <w:rsid w:val="00246252"/>
    <w:rsid w:val="0025011B"/>
    <w:rsid w:val="002503EF"/>
    <w:rsid w:val="00250E3E"/>
    <w:rsid w:val="0025231C"/>
    <w:rsid w:val="0025319E"/>
    <w:rsid w:val="00253C20"/>
    <w:rsid w:val="002542FA"/>
    <w:rsid w:val="00254EBE"/>
    <w:rsid w:val="00262441"/>
    <w:rsid w:val="002625AC"/>
    <w:rsid w:val="00266826"/>
    <w:rsid w:val="00266902"/>
    <w:rsid w:val="00266F95"/>
    <w:rsid w:val="00267DCC"/>
    <w:rsid w:val="00270547"/>
    <w:rsid w:val="0027179D"/>
    <w:rsid w:val="00271A85"/>
    <w:rsid w:val="0027790D"/>
    <w:rsid w:val="00280DC6"/>
    <w:rsid w:val="002831AF"/>
    <w:rsid w:val="0028399C"/>
    <w:rsid w:val="002845E4"/>
    <w:rsid w:val="00286AC9"/>
    <w:rsid w:val="00286EC5"/>
    <w:rsid w:val="0029026B"/>
    <w:rsid w:val="00290838"/>
    <w:rsid w:val="00290F24"/>
    <w:rsid w:val="00291F5B"/>
    <w:rsid w:val="002A06D6"/>
    <w:rsid w:val="002A13FE"/>
    <w:rsid w:val="002A24B3"/>
    <w:rsid w:val="002A3AAE"/>
    <w:rsid w:val="002A5FAD"/>
    <w:rsid w:val="002B0D93"/>
    <w:rsid w:val="002B3446"/>
    <w:rsid w:val="002B34C7"/>
    <w:rsid w:val="002B4557"/>
    <w:rsid w:val="002B50D5"/>
    <w:rsid w:val="002B6A0A"/>
    <w:rsid w:val="002B7097"/>
    <w:rsid w:val="002B73CA"/>
    <w:rsid w:val="002C013C"/>
    <w:rsid w:val="002C0F8E"/>
    <w:rsid w:val="002C259B"/>
    <w:rsid w:val="002C484C"/>
    <w:rsid w:val="002C5294"/>
    <w:rsid w:val="002C70C3"/>
    <w:rsid w:val="002D154A"/>
    <w:rsid w:val="002D32D1"/>
    <w:rsid w:val="002D3D74"/>
    <w:rsid w:val="002E3972"/>
    <w:rsid w:val="002E4FD6"/>
    <w:rsid w:val="002F068C"/>
    <w:rsid w:val="002F3673"/>
    <w:rsid w:val="002F6CEC"/>
    <w:rsid w:val="002F7FD8"/>
    <w:rsid w:val="003002AB"/>
    <w:rsid w:val="00302F01"/>
    <w:rsid w:val="00305717"/>
    <w:rsid w:val="0030625C"/>
    <w:rsid w:val="003106A5"/>
    <w:rsid w:val="00317016"/>
    <w:rsid w:val="003233EB"/>
    <w:rsid w:val="00325047"/>
    <w:rsid w:val="003319A7"/>
    <w:rsid w:val="00332ED5"/>
    <w:rsid w:val="003335BF"/>
    <w:rsid w:val="00334E99"/>
    <w:rsid w:val="003364CD"/>
    <w:rsid w:val="00337041"/>
    <w:rsid w:val="00337470"/>
    <w:rsid w:val="00342E67"/>
    <w:rsid w:val="00344BC8"/>
    <w:rsid w:val="00344C34"/>
    <w:rsid w:val="00345486"/>
    <w:rsid w:val="00347998"/>
    <w:rsid w:val="00350E80"/>
    <w:rsid w:val="003512A4"/>
    <w:rsid w:val="00353C9B"/>
    <w:rsid w:val="00354385"/>
    <w:rsid w:val="00354929"/>
    <w:rsid w:val="003552B4"/>
    <w:rsid w:val="003561E9"/>
    <w:rsid w:val="00356CDB"/>
    <w:rsid w:val="00357B63"/>
    <w:rsid w:val="00363060"/>
    <w:rsid w:val="00366AF7"/>
    <w:rsid w:val="00372CC3"/>
    <w:rsid w:val="00373420"/>
    <w:rsid w:val="00380978"/>
    <w:rsid w:val="00384E47"/>
    <w:rsid w:val="0038504A"/>
    <w:rsid w:val="00385B1C"/>
    <w:rsid w:val="003864A7"/>
    <w:rsid w:val="003864AA"/>
    <w:rsid w:val="00386ACB"/>
    <w:rsid w:val="00387FF0"/>
    <w:rsid w:val="00390F4D"/>
    <w:rsid w:val="003950CF"/>
    <w:rsid w:val="00395811"/>
    <w:rsid w:val="00396071"/>
    <w:rsid w:val="003A4EDC"/>
    <w:rsid w:val="003B0409"/>
    <w:rsid w:val="003B2E0A"/>
    <w:rsid w:val="003B2FDF"/>
    <w:rsid w:val="003B7F59"/>
    <w:rsid w:val="003C1448"/>
    <w:rsid w:val="003C5690"/>
    <w:rsid w:val="003D04A7"/>
    <w:rsid w:val="003D0638"/>
    <w:rsid w:val="003D2A19"/>
    <w:rsid w:val="003D3616"/>
    <w:rsid w:val="003D542D"/>
    <w:rsid w:val="003D7B37"/>
    <w:rsid w:val="003E1653"/>
    <w:rsid w:val="003E1989"/>
    <w:rsid w:val="003E2C42"/>
    <w:rsid w:val="003E76DD"/>
    <w:rsid w:val="003E7D68"/>
    <w:rsid w:val="003F027F"/>
    <w:rsid w:val="003F11B8"/>
    <w:rsid w:val="003F1222"/>
    <w:rsid w:val="003F5F1D"/>
    <w:rsid w:val="003F625A"/>
    <w:rsid w:val="003F6BA8"/>
    <w:rsid w:val="00401EDD"/>
    <w:rsid w:val="00403541"/>
    <w:rsid w:val="004067CA"/>
    <w:rsid w:val="004107DA"/>
    <w:rsid w:val="004116F7"/>
    <w:rsid w:val="004144C8"/>
    <w:rsid w:val="0041771C"/>
    <w:rsid w:val="00420F30"/>
    <w:rsid w:val="00422938"/>
    <w:rsid w:val="00426492"/>
    <w:rsid w:val="004264CB"/>
    <w:rsid w:val="004266D5"/>
    <w:rsid w:val="0043224C"/>
    <w:rsid w:val="00435302"/>
    <w:rsid w:val="00440C13"/>
    <w:rsid w:val="00440DFD"/>
    <w:rsid w:val="00441384"/>
    <w:rsid w:val="0045213D"/>
    <w:rsid w:val="00452819"/>
    <w:rsid w:val="00467921"/>
    <w:rsid w:val="00471030"/>
    <w:rsid w:val="0047238C"/>
    <w:rsid w:val="00480D9D"/>
    <w:rsid w:val="00482BA4"/>
    <w:rsid w:val="00483F9F"/>
    <w:rsid w:val="00491AE1"/>
    <w:rsid w:val="00494866"/>
    <w:rsid w:val="004949EA"/>
    <w:rsid w:val="004968B3"/>
    <w:rsid w:val="0049748C"/>
    <w:rsid w:val="00497E5D"/>
    <w:rsid w:val="004A3242"/>
    <w:rsid w:val="004B19ED"/>
    <w:rsid w:val="004B1BC4"/>
    <w:rsid w:val="004B4178"/>
    <w:rsid w:val="004B77B5"/>
    <w:rsid w:val="004B78BE"/>
    <w:rsid w:val="004C0E9E"/>
    <w:rsid w:val="004C3D5B"/>
    <w:rsid w:val="004C44A2"/>
    <w:rsid w:val="004C4CC3"/>
    <w:rsid w:val="004C5F2A"/>
    <w:rsid w:val="004C6DEF"/>
    <w:rsid w:val="004D2F69"/>
    <w:rsid w:val="004D784C"/>
    <w:rsid w:val="004D7DFC"/>
    <w:rsid w:val="004E2AA3"/>
    <w:rsid w:val="004E2EFA"/>
    <w:rsid w:val="004F1B12"/>
    <w:rsid w:val="004F3E6A"/>
    <w:rsid w:val="004F4EF9"/>
    <w:rsid w:val="005017AC"/>
    <w:rsid w:val="00502B4A"/>
    <w:rsid w:val="00503B6F"/>
    <w:rsid w:val="00504DC6"/>
    <w:rsid w:val="00505D73"/>
    <w:rsid w:val="00505FD9"/>
    <w:rsid w:val="00510481"/>
    <w:rsid w:val="0051067C"/>
    <w:rsid w:val="00511AE5"/>
    <w:rsid w:val="005169AD"/>
    <w:rsid w:val="00520D3D"/>
    <w:rsid w:val="00520EF2"/>
    <w:rsid w:val="00521652"/>
    <w:rsid w:val="0052174A"/>
    <w:rsid w:val="00524116"/>
    <w:rsid w:val="00527C3C"/>
    <w:rsid w:val="00527E3E"/>
    <w:rsid w:val="00527F46"/>
    <w:rsid w:val="00531685"/>
    <w:rsid w:val="005317A1"/>
    <w:rsid w:val="00533578"/>
    <w:rsid w:val="00533E43"/>
    <w:rsid w:val="0053520A"/>
    <w:rsid w:val="00535841"/>
    <w:rsid w:val="00535E58"/>
    <w:rsid w:val="00536550"/>
    <w:rsid w:val="00540EC9"/>
    <w:rsid w:val="00543036"/>
    <w:rsid w:val="0054384A"/>
    <w:rsid w:val="00543F49"/>
    <w:rsid w:val="00545194"/>
    <w:rsid w:val="00545344"/>
    <w:rsid w:val="005468AF"/>
    <w:rsid w:val="005502E4"/>
    <w:rsid w:val="005523AB"/>
    <w:rsid w:val="0055255D"/>
    <w:rsid w:val="0055262B"/>
    <w:rsid w:val="00553292"/>
    <w:rsid w:val="00555DAE"/>
    <w:rsid w:val="00565DA4"/>
    <w:rsid w:val="00570AC8"/>
    <w:rsid w:val="00572027"/>
    <w:rsid w:val="00572AF2"/>
    <w:rsid w:val="00572FC0"/>
    <w:rsid w:val="00573487"/>
    <w:rsid w:val="005736C6"/>
    <w:rsid w:val="00577F40"/>
    <w:rsid w:val="005807E1"/>
    <w:rsid w:val="00583DC7"/>
    <w:rsid w:val="00584B8E"/>
    <w:rsid w:val="00586D61"/>
    <w:rsid w:val="00594500"/>
    <w:rsid w:val="005968AF"/>
    <w:rsid w:val="00596BD3"/>
    <w:rsid w:val="005A2713"/>
    <w:rsid w:val="005A3CD2"/>
    <w:rsid w:val="005A59B0"/>
    <w:rsid w:val="005A5C23"/>
    <w:rsid w:val="005A5DA6"/>
    <w:rsid w:val="005A5EF9"/>
    <w:rsid w:val="005B024A"/>
    <w:rsid w:val="005B04F3"/>
    <w:rsid w:val="005B1474"/>
    <w:rsid w:val="005B17D9"/>
    <w:rsid w:val="005B338C"/>
    <w:rsid w:val="005B50D8"/>
    <w:rsid w:val="005B7EEC"/>
    <w:rsid w:val="005C6454"/>
    <w:rsid w:val="005C749B"/>
    <w:rsid w:val="005D13EF"/>
    <w:rsid w:val="005D462B"/>
    <w:rsid w:val="005D59F7"/>
    <w:rsid w:val="005D65F8"/>
    <w:rsid w:val="005D7F9F"/>
    <w:rsid w:val="005E0E58"/>
    <w:rsid w:val="005E45AF"/>
    <w:rsid w:val="005E5ADD"/>
    <w:rsid w:val="005F22D8"/>
    <w:rsid w:val="005F7B56"/>
    <w:rsid w:val="00603BBC"/>
    <w:rsid w:val="00607C43"/>
    <w:rsid w:val="006102F9"/>
    <w:rsid w:val="00612EE1"/>
    <w:rsid w:val="0061421A"/>
    <w:rsid w:val="00617E3E"/>
    <w:rsid w:val="0062215B"/>
    <w:rsid w:val="006232FC"/>
    <w:rsid w:val="006234E8"/>
    <w:rsid w:val="006234EA"/>
    <w:rsid w:val="00624251"/>
    <w:rsid w:val="00636DC6"/>
    <w:rsid w:val="00640BDF"/>
    <w:rsid w:val="00641833"/>
    <w:rsid w:val="0064270B"/>
    <w:rsid w:val="00642F40"/>
    <w:rsid w:val="00643C23"/>
    <w:rsid w:val="006443E7"/>
    <w:rsid w:val="00651715"/>
    <w:rsid w:val="0065335A"/>
    <w:rsid w:val="00653B74"/>
    <w:rsid w:val="00654A68"/>
    <w:rsid w:val="006574C9"/>
    <w:rsid w:val="00660A53"/>
    <w:rsid w:val="006626FF"/>
    <w:rsid w:val="00663791"/>
    <w:rsid w:val="00666216"/>
    <w:rsid w:val="00667B0F"/>
    <w:rsid w:val="0067220E"/>
    <w:rsid w:val="00673134"/>
    <w:rsid w:val="00674983"/>
    <w:rsid w:val="00680657"/>
    <w:rsid w:val="006808DF"/>
    <w:rsid w:val="006855CB"/>
    <w:rsid w:val="00686107"/>
    <w:rsid w:val="00687095"/>
    <w:rsid w:val="006875C2"/>
    <w:rsid w:val="006947FB"/>
    <w:rsid w:val="00695767"/>
    <w:rsid w:val="00696269"/>
    <w:rsid w:val="006962EA"/>
    <w:rsid w:val="0069637F"/>
    <w:rsid w:val="006964DC"/>
    <w:rsid w:val="00696F07"/>
    <w:rsid w:val="006A15EB"/>
    <w:rsid w:val="006A25EF"/>
    <w:rsid w:val="006A7A03"/>
    <w:rsid w:val="006B08B8"/>
    <w:rsid w:val="006B1E37"/>
    <w:rsid w:val="006B6ADF"/>
    <w:rsid w:val="006B73AB"/>
    <w:rsid w:val="006C0F01"/>
    <w:rsid w:val="006C3F12"/>
    <w:rsid w:val="006D0F36"/>
    <w:rsid w:val="006D4462"/>
    <w:rsid w:val="006D5B21"/>
    <w:rsid w:val="006E7CF9"/>
    <w:rsid w:val="006F0A74"/>
    <w:rsid w:val="006F244D"/>
    <w:rsid w:val="006F25B5"/>
    <w:rsid w:val="006F32DB"/>
    <w:rsid w:val="006F3AC9"/>
    <w:rsid w:val="006F461A"/>
    <w:rsid w:val="006F6508"/>
    <w:rsid w:val="006F7C13"/>
    <w:rsid w:val="006F7CF9"/>
    <w:rsid w:val="00700100"/>
    <w:rsid w:val="00700869"/>
    <w:rsid w:val="00706E68"/>
    <w:rsid w:val="00707256"/>
    <w:rsid w:val="00711C8B"/>
    <w:rsid w:val="00714012"/>
    <w:rsid w:val="0071482E"/>
    <w:rsid w:val="00716D55"/>
    <w:rsid w:val="00726FC6"/>
    <w:rsid w:val="00730563"/>
    <w:rsid w:val="007344A2"/>
    <w:rsid w:val="007375AC"/>
    <w:rsid w:val="00740A0B"/>
    <w:rsid w:val="00740C10"/>
    <w:rsid w:val="00745FE7"/>
    <w:rsid w:val="0075149F"/>
    <w:rsid w:val="00751745"/>
    <w:rsid w:val="00752306"/>
    <w:rsid w:val="00752400"/>
    <w:rsid w:val="007542A6"/>
    <w:rsid w:val="007545AB"/>
    <w:rsid w:val="007550E6"/>
    <w:rsid w:val="00756138"/>
    <w:rsid w:val="00757386"/>
    <w:rsid w:val="00760E79"/>
    <w:rsid w:val="0076142E"/>
    <w:rsid w:val="007621D0"/>
    <w:rsid w:val="00762CB1"/>
    <w:rsid w:val="00764117"/>
    <w:rsid w:val="00770AB1"/>
    <w:rsid w:val="0077191E"/>
    <w:rsid w:val="007723D9"/>
    <w:rsid w:val="007725D4"/>
    <w:rsid w:val="00773A97"/>
    <w:rsid w:val="00774BA5"/>
    <w:rsid w:val="007762B4"/>
    <w:rsid w:val="00776B34"/>
    <w:rsid w:val="00781CD2"/>
    <w:rsid w:val="00784A85"/>
    <w:rsid w:val="00785F89"/>
    <w:rsid w:val="007870D2"/>
    <w:rsid w:val="00787196"/>
    <w:rsid w:val="007943DB"/>
    <w:rsid w:val="00795B8D"/>
    <w:rsid w:val="007A1DD7"/>
    <w:rsid w:val="007B0CF5"/>
    <w:rsid w:val="007B328E"/>
    <w:rsid w:val="007B57F2"/>
    <w:rsid w:val="007B775D"/>
    <w:rsid w:val="007C3128"/>
    <w:rsid w:val="007C4958"/>
    <w:rsid w:val="007D084C"/>
    <w:rsid w:val="007D114F"/>
    <w:rsid w:val="007D44FE"/>
    <w:rsid w:val="007D550E"/>
    <w:rsid w:val="007E4730"/>
    <w:rsid w:val="007E5C6D"/>
    <w:rsid w:val="007E67AC"/>
    <w:rsid w:val="007E6E97"/>
    <w:rsid w:val="007F3100"/>
    <w:rsid w:val="007F47B3"/>
    <w:rsid w:val="008019F9"/>
    <w:rsid w:val="008029CB"/>
    <w:rsid w:val="00802A01"/>
    <w:rsid w:val="00803245"/>
    <w:rsid w:val="00803FB6"/>
    <w:rsid w:val="00807288"/>
    <w:rsid w:val="008100B2"/>
    <w:rsid w:val="00810833"/>
    <w:rsid w:val="008111A4"/>
    <w:rsid w:val="008171F9"/>
    <w:rsid w:val="00820158"/>
    <w:rsid w:val="008220B4"/>
    <w:rsid w:val="00822541"/>
    <w:rsid w:val="0082269D"/>
    <w:rsid w:val="008239D4"/>
    <w:rsid w:val="00831F72"/>
    <w:rsid w:val="008325BB"/>
    <w:rsid w:val="00833650"/>
    <w:rsid w:val="008340EF"/>
    <w:rsid w:val="008341B3"/>
    <w:rsid w:val="00834D72"/>
    <w:rsid w:val="0083733B"/>
    <w:rsid w:val="00843604"/>
    <w:rsid w:val="00844152"/>
    <w:rsid w:val="00844374"/>
    <w:rsid w:val="0084577F"/>
    <w:rsid w:val="0085343F"/>
    <w:rsid w:val="008623AB"/>
    <w:rsid w:val="00863115"/>
    <w:rsid w:val="0086788B"/>
    <w:rsid w:val="00867FA6"/>
    <w:rsid w:val="0087011B"/>
    <w:rsid w:val="0087173F"/>
    <w:rsid w:val="00873264"/>
    <w:rsid w:val="0087420F"/>
    <w:rsid w:val="0087453A"/>
    <w:rsid w:val="008754AA"/>
    <w:rsid w:val="00883AF3"/>
    <w:rsid w:val="00894A99"/>
    <w:rsid w:val="008A049A"/>
    <w:rsid w:val="008A1AD1"/>
    <w:rsid w:val="008A2932"/>
    <w:rsid w:val="008A60F7"/>
    <w:rsid w:val="008A6B03"/>
    <w:rsid w:val="008B2A1B"/>
    <w:rsid w:val="008B4583"/>
    <w:rsid w:val="008C19C4"/>
    <w:rsid w:val="008C379A"/>
    <w:rsid w:val="008C3A18"/>
    <w:rsid w:val="008C4B91"/>
    <w:rsid w:val="008C4D81"/>
    <w:rsid w:val="008C5E9C"/>
    <w:rsid w:val="008C5FCD"/>
    <w:rsid w:val="008D02C7"/>
    <w:rsid w:val="008D2961"/>
    <w:rsid w:val="008D4438"/>
    <w:rsid w:val="008D7268"/>
    <w:rsid w:val="008E260D"/>
    <w:rsid w:val="008E30D9"/>
    <w:rsid w:val="008E35DF"/>
    <w:rsid w:val="008E4898"/>
    <w:rsid w:val="008E6825"/>
    <w:rsid w:val="008E75BA"/>
    <w:rsid w:val="008F071D"/>
    <w:rsid w:val="008F3B24"/>
    <w:rsid w:val="00901049"/>
    <w:rsid w:val="00905459"/>
    <w:rsid w:val="0090734D"/>
    <w:rsid w:val="009102AC"/>
    <w:rsid w:val="00912760"/>
    <w:rsid w:val="00912CF4"/>
    <w:rsid w:val="00915CB9"/>
    <w:rsid w:val="00916ABB"/>
    <w:rsid w:val="00920431"/>
    <w:rsid w:val="0092223A"/>
    <w:rsid w:val="0092599E"/>
    <w:rsid w:val="009324AC"/>
    <w:rsid w:val="00933E09"/>
    <w:rsid w:val="009345D8"/>
    <w:rsid w:val="0093603C"/>
    <w:rsid w:val="00940B99"/>
    <w:rsid w:val="00940F24"/>
    <w:rsid w:val="009412DF"/>
    <w:rsid w:val="00943391"/>
    <w:rsid w:val="009449D5"/>
    <w:rsid w:val="00947E04"/>
    <w:rsid w:val="00950172"/>
    <w:rsid w:val="009501C2"/>
    <w:rsid w:val="009512B7"/>
    <w:rsid w:val="00953387"/>
    <w:rsid w:val="00956624"/>
    <w:rsid w:val="00956A39"/>
    <w:rsid w:val="0095786D"/>
    <w:rsid w:val="00960FDD"/>
    <w:rsid w:val="009615CF"/>
    <w:rsid w:val="00963690"/>
    <w:rsid w:val="009643B1"/>
    <w:rsid w:val="009656DA"/>
    <w:rsid w:val="00972D61"/>
    <w:rsid w:val="0097311B"/>
    <w:rsid w:val="0097436E"/>
    <w:rsid w:val="009748BA"/>
    <w:rsid w:val="00975499"/>
    <w:rsid w:val="00977D4B"/>
    <w:rsid w:val="009850E7"/>
    <w:rsid w:val="009903E7"/>
    <w:rsid w:val="00993C8C"/>
    <w:rsid w:val="009A53C0"/>
    <w:rsid w:val="009A61CA"/>
    <w:rsid w:val="009A69F4"/>
    <w:rsid w:val="009B1CFE"/>
    <w:rsid w:val="009B32E8"/>
    <w:rsid w:val="009B3ED1"/>
    <w:rsid w:val="009B5BB6"/>
    <w:rsid w:val="009B5F0C"/>
    <w:rsid w:val="009B63D3"/>
    <w:rsid w:val="009B671F"/>
    <w:rsid w:val="009B69D5"/>
    <w:rsid w:val="009B6A2F"/>
    <w:rsid w:val="009C077E"/>
    <w:rsid w:val="009C3887"/>
    <w:rsid w:val="009C47DF"/>
    <w:rsid w:val="009D4CEE"/>
    <w:rsid w:val="009D517A"/>
    <w:rsid w:val="009D51B5"/>
    <w:rsid w:val="009D51BC"/>
    <w:rsid w:val="009D5551"/>
    <w:rsid w:val="009D747E"/>
    <w:rsid w:val="009F0ECE"/>
    <w:rsid w:val="009F514F"/>
    <w:rsid w:val="00A0415A"/>
    <w:rsid w:val="00A056AD"/>
    <w:rsid w:val="00A07893"/>
    <w:rsid w:val="00A106D3"/>
    <w:rsid w:val="00A108D6"/>
    <w:rsid w:val="00A1093B"/>
    <w:rsid w:val="00A10AE2"/>
    <w:rsid w:val="00A10B63"/>
    <w:rsid w:val="00A11C24"/>
    <w:rsid w:val="00A1397E"/>
    <w:rsid w:val="00A140E7"/>
    <w:rsid w:val="00A160DB"/>
    <w:rsid w:val="00A1698F"/>
    <w:rsid w:val="00A208EA"/>
    <w:rsid w:val="00A20FF2"/>
    <w:rsid w:val="00A217DB"/>
    <w:rsid w:val="00A23F90"/>
    <w:rsid w:val="00A24236"/>
    <w:rsid w:val="00A25C35"/>
    <w:rsid w:val="00A26814"/>
    <w:rsid w:val="00A27AF2"/>
    <w:rsid w:val="00A307F7"/>
    <w:rsid w:val="00A31608"/>
    <w:rsid w:val="00A32148"/>
    <w:rsid w:val="00A32EEF"/>
    <w:rsid w:val="00A37220"/>
    <w:rsid w:val="00A43EDD"/>
    <w:rsid w:val="00A445E0"/>
    <w:rsid w:val="00A46B5F"/>
    <w:rsid w:val="00A47ABC"/>
    <w:rsid w:val="00A50904"/>
    <w:rsid w:val="00A50A76"/>
    <w:rsid w:val="00A50F81"/>
    <w:rsid w:val="00A52BFB"/>
    <w:rsid w:val="00A54F18"/>
    <w:rsid w:val="00A55129"/>
    <w:rsid w:val="00A600E1"/>
    <w:rsid w:val="00A60F13"/>
    <w:rsid w:val="00A63048"/>
    <w:rsid w:val="00A6344C"/>
    <w:rsid w:val="00A647F1"/>
    <w:rsid w:val="00A64881"/>
    <w:rsid w:val="00A65ED6"/>
    <w:rsid w:val="00A662EE"/>
    <w:rsid w:val="00A668CD"/>
    <w:rsid w:val="00A67550"/>
    <w:rsid w:val="00A7036B"/>
    <w:rsid w:val="00A717C2"/>
    <w:rsid w:val="00A7248A"/>
    <w:rsid w:val="00A7250E"/>
    <w:rsid w:val="00A72691"/>
    <w:rsid w:val="00A83829"/>
    <w:rsid w:val="00A84743"/>
    <w:rsid w:val="00A84861"/>
    <w:rsid w:val="00A87520"/>
    <w:rsid w:val="00A93DAE"/>
    <w:rsid w:val="00A94127"/>
    <w:rsid w:val="00A958CC"/>
    <w:rsid w:val="00A95DC4"/>
    <w:rsid w:val="00A96323"/>
    <w:rsid w:val="00A96529"/>
    <w:rsid w:val="00AA00DB"/>
    <w:rsid w:val="00AA35C3"/>
    <w:rsid w:val="00AA649C"/>
    <w:rsid w:val="00AA759D"/>
    <w:rsid w:val="00AA79D5"/>
    <w:rsid w:val="00AB4AF3"/>
    <w:rsid w:val="00AC00D8"/>
    <w:rsid w:val="00AC110B"/>
    <w:rsid w:val="00AC4C42"/>
    <w:rsid w:val="00AC5953"/>
    <w:rsid w:val="00AC6975"/>
    <w:rsid w:val="00AD17F6"/>
    <w:rsid w:val="00AD2BA0"/>
    <w:rsid w:val="00AD3BD0"/>
    <w:rsid w:val="00AD3D0E"/>
    <w:rsid w:val="00AD4C46"/>
    <w:rsid w:val="00AD58E0"/>
    <w:rsid w:val="00AD61AB"/>
    <w:rsid w:val="00AD733C"/>
    <w:rsid w:val="00AE5827"/>
    <w:rsid w:val="00AE66EC"/>
    <w:rsid w:val="00AE6781"/>
    <w:rsid w:val="00AF604F"/>
    <w:rsid w:val="00AF7139"/>
    <w:rsid w:val="00AF733A"/>
    <w:rsid w:val="00AF7F13"/>
    <w:rsid w:val="00B01236"/>
    <w:rsid w:val="00B03134"/>
    <w:rsid w:val="00B05F33"/>
    <w:rsid w:val="00B07506"/>
    <w:rsid w:val="00B14470"/>
    <w:rsid w:val="00B14D56"/>
    <w:rsid w:val="00B1651C"/>
    <w:rsid w:val="00B16BF1"/>
    <w:rsid w:val="00B215E8"/>
    <w:rsid w:val="00B2166F"/>
    <w:rsid w:val="00B24776"/>
    <w:rsid w:val="00B24B6B"/>
    <w:rsid w:val="00B25843"/>
    <w:rsid w:val="00B25EDA"/>
    <w:rsid w:val="00B3359A"/>
    <w:rsid w:val="00B34342"/>
    <w:rsid w:val="00B352F6"/>
    <w:rsid w:val="00B3544E"/>
    <w:rsid w:val="00B35843"/>
    <w:rsid w:val="00B36A01"/>
    <w:rsid w:val="00B36D20"/>
    <w:rsid w:val="00B3702C"/>
    <w:rsid w:val="00B40CF0"/>
    <w:rsid w:val="00B41A9F"/>
    <w:rsid w:val="00B4629A"/>
    <w:rsid w:val="00B462A7"/>
    <w:rsid w:val="00B46396"/>
    <w:rsid w:val="00B472DB"/>
    <w:rsid w:val="00B47379"/>
    <w:rsid w:val="00B47559"/>
    <w:rsid w:val="00B5250F"/>
    <w:rsid w:val="00B53BA9"/>
    <w:rsid w:val="00B54DF2"/>
    <w:rsid w:val="00B553FA"/>
    <w:rsid w:val="00B558FB"/>
    <w:rsid w:val="00B55B98"/>
    <w:rsid w:val="00B6067D"/>
    <w:rsid w:val="00B62DE9"/>
    <w:rsid w:val="00B62E1C"/>
    <w:rsid w:val="00B6389B"/>
    <w:rsid w:val="00B63946"/>
    <w:rsid w:val="00B72A5D"/>
    <w:rsid w:val="00B72C70"/>
    <w:rsid w:val="00B74E0D"/>
    <w:rsid w:val="00B8251E"/>
    <w:rsid w:val="00B84881"/>
    <w:rsid w:val="00B84E7F"/>
    <w:rsid w:val="00B87ADF"/>
    <w:rsid w:val="00B90843"/>
    <w:rsid w:val="00B97DF3"/>
    <w:rsid w:val="00B97E4D"/>
    <w:rsid w:val="00BA291D"/>
    <w:rsid w:val="00BA424E"/>
    <w:rsid w:val="00BA496F"/>
    <w:rsid w:val="00BA7DE6"/>
    <w:rsid w:val="00BB0E98"/>
    <w:rsid w:val="00BB2544"/>
    <w:rsid w:val="00BB27B5"/>
    <w:rsid w:val="00BB2A96"/>
    <w:rsid w:val="00BC1B05"/>
    <w:rsid w:val="00BC58F7"/>
    <w:rsid w:val="00BD1382"/>
    <w:rsid w:val="00BD2B50"/>
    <w:rsid w:val="00BE26F6"/>
    <w:rsid w:val="00BE541E"/>
    <w:rsid w:val="00BF50E0"/>
    <w:rsid w:val="00BF7871"/>
    <w:rsid w:val="00C071A3"/>
    <w:rsid w:val="00C10112"/>
    <w:rsid w:val="00C109AE"/>
    <w:rsid w:val="00C10A44"/>
    <w:rsid w:val="00C116C4"/>
    <w:rsid w:val="00C12D79"/>
    <w:rsid w:val="00C138A3"/>
    <w:rsid w:val="00C1452B"/>
    <w:rsid w:val="00C163A7"/>
    <w:rsid w:val="00C17D59"/>
    <w:rsid w:val="00C21F7D"/>
    <w:rsid w:val="00C23E21"/>
    <w:rsid w:val="00C25146"/>
    <w:rsid w:val="00C25177"/>
    <w:rsid w:val="00C32DC9"/>
    <w:rsid w:val="00C33B4F"/>
    <w:rsid w:val="00C37550"/>
    <w:rsid w:val="00C41B8F"/>
    <w:rsid w:val="00C42678"/>
    <w:rsid w:val="00C43967"/>
    <w:rsid w:val="00C45A29"/>
    <w:rsid w:val="00C46DAC"/>
    <w:rsid w:val="00C4762C"/>
    <w:rsid w:val="00C516C1"/>
    <w:rsid w:val="00C519F6"/>
    <w:rsid w:val="00C52161"/>
    <w:rsid w:val="00C53A2F"/>
    <w:rsid w:val="00C55FE2"/>
    <w:rsid w:val="00C56689"/>
    <w:rsid w:val="00C62D75"/>
    <w:rsid w:val="00C64A7E"/>
    <w:rsid w:val="00C65525"/>
    <w:rsid w:val="00C66B6C"/>
    <w:rsid w:val="00C67580"/>
    <w:rsid w:val="00C713E3"/>
    <w:rsid w:val="00C725C2"/>
    <w:rsid w:val="00C73335"/>
    <w:rsid w:val="00C740E3"/>
    <w:rsid w:val="00C75272"/>
    <w:rsid w:val="00C80EB2"/>
    <w:rsid w:val="00C8276F"/>
    <w:rsid w:val="00C84460"/>
    <w:rsid w:val="00C85953"/>
    <w:rsid w:val="00C86A89"/>
    <w:rsid w:val="00C8730D"/>
    <w:rsid w:val="00C9498E"/>
    <w:rsid w:val="00C95C53"/>
    <w:rsid w:val="00CA14A0"/>
    <w:rsid w:val="00CA17FF"/>
    <w:rsid w:val="00CA6382"/>
    <w:rsid w:val="00CB1F5D"/>
    <w:rsid w:val="00CB2630"/>
    <w:rsid w:val="00CB43D6"/>
    <w:rsid w:val="00CB6FD7"/>
    <w:rsid w:val="00CC5318"/>
    <w:rsid w:val="00CC5D9E"/>
    <w:rsid w:val="00CD404F"/>
    <w:rsid w:val="00CD5716"/>
    <w:rsid w:val="00CE077F"/>
    <w:rsid w:val="00CE1037"/>
    <w:rsid w:val="00CE28C6"/>
    <w:rsid w:val="00CE3C7A"/>
    <w:rsid w:val="00CE5E05"/>
    <w:rsid w:val="00CF134C"/>
    <w:rsid w:val="00CF1C0A"/>
    <w:rsid w:val="00CF2D13"/>
    <w:rsid w:val="00CF510D"/>
    <w:rsid w:val="00CF54E1"/>
    <w:rsid w:val="00CF7640"/>
    <w:rsid w:val="00CF7B4C"/>
    <w:rsid w:val="00D05080"/>
    <w:rsid w:val="00D10D6B"/>
    <w:rsid w:val="00D12988"/>
    <w:rsid w:val="00D16304"/>
    <w:rsid w:val="00D17483"/>
    <w:rsid w:val="00D17DE9"/>
    <w:rsid w:val="00D20F8F"/>
    <w:rsid w:val="00D21925"/>
    <w:rsid w:val="00D22835"/>
    <w:rsid w:val="00D241F0"/>
    <w:rsid w:val="00D3354A"/>
    <w:rsid w:val="00D35DAD"/>
    <w:rsid w:val="00D3620D"/>
    <w:rsid w:val="00D36C5C"/>
    <w:rsid w:val="00D37E5D"/>
    <w:rsid w:val="00D42AD8"/>
    <w:rsid w:val="00D44B96"/>
    <w:rsid w:val="00D462A6"/>
    <w:rsid w:val="00D46E88"/>
    <w:rsid w:val="00D50E44"/>
    <w:rsid w:val="00D525F1"/>
    <w:rsid w:val="00D54EBD"/>
    <w:rsid w:val="00D55077"/>
    <w:rsid w:val="00D5633E"/>
    <w:rsid w:val="00D56DC7"/>
    <w:rsid w:val="00D62D7E"/>
    <w:rsid w:val="00D665FF"/>
    <w:rsid w:val="00D66A9E"/>
    <w:rsid w:val="00D67516"/>
    <w:rsid w:val="00D701A1"/>
    <w:rsid w:val="00D73E52"/>
    <w:rsid w:val="00D75242"/>
    <w:rsid w:val="00D808E4"/>
    <w:rsid w:val="00D81E26"/>
    <w:rsid w:val="00D84B38"/>
    <w:rsid w:val="00D860FF"/>
    <w:rsid w:val="00D8732C"/>
    <w:rsid w:val="00D91F54"/>
    <w:rsid w:val="00D92EEF"/>
    <w:rsid w:val="00D92F89"/>
    <w:rsid w:val="00D93009"/>
    <w:rsid w:val="00D9410A"/>
    <w:rsid w:val="00D97EBB"/>
    <w:rsid w:val="00DA1100"/>
    <w:rsid w:val="00DA32A7"/>
    <w:rsid w:val="00DA796F"/>
    <w:rsid w:val="00DB1ACA"/>
    <w:rsid w:val="00DB5593"/>
    <w:rsid w:val="00DB5B82"/>
    <w:rsid w:val="00DB61DF"/>
    <w:rsid w:val="00DB7A60"/>
    <w:rsid w:val="00DC15F0"/>
    <w:rsid w:val="00DC2CF9"/>
    <w:rsid w:val="00DC4835"/>
    <w:rsid w:val="00DC56F1"/>
    <w:rsid w:val="00DC5725"/>
    <w:rsid w:val="00DC5CD6"/>
    <w:rsid w:val="00DD1AD0"/>
    <w:rsid w:val="00DD560F"/>
    <w:rsid w:val="00DE0657"/>
    <w:rsid w:val="00DE19A1"/>
    <w:rsid w:val="00DE1C40"/>
    <w:rsid w:val="00DE3C1A"/>
    <w:rsid w:val="00DE4D37"/>
    <w:rsid w:val="00DE72F6"/>
    <w:rsid w:val="00DE7B72"/>
    <w:rsid w:val="00DF22AE"/>
    <w:rsid w:val="00DF37CE"/>
    <w:rsid w:val="00DF64FA"/>
    <w:rsid w:val="00E00053"/>
    <w:rsid w:val="00E03373"/>
    <w:rsid w:val="00E052E4"/>
    <w:rsid w:val="00E10B71"/>
    <w:rsid w:val="00E10C2A"/>
    <w:rsid w:val="00E1427A"/>
    <w:rsid w:val="00E20CA7"/>
    <w:rsid w:val="00E230D1"/>
    <w:rsid w:val="00E230DA"/>
    <w:rsid w:val="00E23279"/>
    <w:rsid w:val="00E24664"/>
    <w:rsid w:val="00E265D5"/>
    <w:rsid w:val="00E33021"/>
    <w:rsid w:val="00E33087"/>
    <w:rsid w:val="00E3317E"/>
    <w:rsid w:val="00E34EA7"/>
    <w:rsid w:val="00E36444"/>
    <w:rsid w:val="00E409F3"/>
    <w:rsid w:val="00E44732"/>
    <w:rsid w:val="00E477B2"/>
    <w:rsid w:val="00E51898"/>
    <w:rsid w:val="00E55D1E"/>
    <w:rsid w:val="00E5678A"/>
    <w:rsid w:val="00E57AE0"/>
    <w:rsid w:val="00E63029"/>
    <w:rsid w:val="00E66171"/>
    <w:rsid w:val="00E66B64"/>
    <w:rsid w:val="00E70E99"/>
    <w:rsid w:val="00E725EB"/>
    <w:rsid w:val="00E777F5"/>
    <w:rsid w:val="00E80178"/>
    <w:rsid w:val="00E818DF"/>
    <w:rsid w:val="00E830F1"/>
    <w:rsid w:val="00E837CB"/>
    <w:rsid w:val="00E8450A"/>
    <w:rsid w:val="00E87D56"/>
    <w:rsid w:val="00E91B5A"/>
    <w:rsid w:val="00E92E3F"/>
    <w:rsid w:val="00E96205"/>
    <w:rsid w:val="00E96858"/>
    <w:rsid w:val="00EA05F0"/>
    <w:rsid w:val="00EA31E4"/>
    <w:rsid w:val="00EA394C"/>
    <w:rsid w:val="00EA5434"/>
    <w:rsid w:val="00EA70BA"/>
    <w:rsid w:val="00EB0DA1"/>
    <w:rsid w:val="00EB3ECD"/>
    <w:rsid w:val="00EB5341"/>
    <w:rsid w:val="00EC2151"/>
    <w:rsid w:val="00EC2AEB"/>
    <w:rsid w:val="00EC5847"/>
    <w:rsid w:val="00ED21CA"/>
    <w:rsid w:val="00ED3AFF"/>
    <w:rsid w:val="00ED453C"/>
    <w:rsid w:val="00ED4D9A"/>
    <w:rsid w:val="00ED7E7D"/>
    <w:rsid w:val="00EE029D"/>
    <w:rsid w:val="00EE3526"/>
    <w:rsid w:val="00EE5A6D"/>
    <w:rsid w:val="00EE703F"/>
    <w:rsid w:val="00EE7CC7"/>
    <w:rsid w:val="00EF1C32"/>
    <w:rsid w:val="00EF1E78"/>
    <w:rsid w:val="00EF2096"/>
    <w:rsid w:val="00EF3EC7"/>
    <w:rsid w:val="00EF5A60"/>
    <w:rsid w:val="00EF607D"/>
    <w:rsid w:val="00EF7300"/>
    <w:rsid w:val="00F00501"/>
    <w:rsid w:val="00F01AC9"/>
    <w:rsid w:val="00F02775"/>
    <w:rsid w:val="00F03233"/>
    <w:rsid w:val="00F05208"/>
    <w:rsid w:val="00F17A60"/>
    <w:rsid w:val="00F218FE"/>
    <w:rsid w:val="00F2228D"/>
    <w:rsid w:val="00F22D36"/>
    <w:rsid w:val="00F23BEE"/>
    <w:rsid w:val="00F247B2"/>
    <w:rsid w:val="00F275DE"/>
    <w:rsid w:val="00F27CC5"/>
    <w:rsid w:val="00F3246A"/>
    <w:rsid w:val="00F354BC"/>
    <w:rsid w:val="00F36164"/>
    <w:rsid w:val="00F379A7"/>
    <w:rsid w:val="00F37CCE"/>
    <w:rsid w:val="00F4032C"/>
    <w:rsid w:val="00F42427"/>
    <w:rsid w:val="00F42657"/>
    <w:rsid w:val="00F428DA"/>
    <w:rsid w:val="00F4326E"/>
    <w:rsid w:val="00F4395B"/>
    <w:rsid w:val="00F51910"/>
    <w:rsid w:val="00F53A89"/>
    <w:rsid w:val="00F53EEA"/>
    <w:rsid w:val="00F5509C"/>
    <w:rsid w:val="00F57397"/>
    <w:rsid w:val="00F576C3"/>
    <w:rsid w:val="00F63A3F"/>
    <w:rsid w:val="00F63B74"/>
    <w:rsid w:val="00F64693"/>
    <w:rsid w:val="00F76FFB"/>
    <w:rsid w:val="00F82398"/>
    <w:rsid w:val="00F8615B"/>
    <w:rsid w:val="00F91A0E"/>
    <w:rsid w:val="00F94D17"/>
    <w:rsid w:val="00F9733C"/>
    <w:rsid w:val="00FA3367"/>
    <w:rsid w:val="00FA6E66"/>
    <w:rsid w:val="00FA7ACA"/>
    <w:rsid w:val="00FB0784"/>
    <w:rsid w:val="00FB07ED"/>
    <w:rsid w:val="00FB1FB4"/>
    <w:rsid w:val="00FB31B0"/>
    <w:rsid w:val="00FB3AB5"/>
    <w:rsid w:val="00FB59B0"/>
    <w:rsid w:val="00FB5EFB"/>
    <w:rsid w:val="00FB6C08"/>
    <w:rsid w:val="00FC0400"/>
    <w:rsid w:val="00FC49A9"/>
    <w:rsid w:val="00FC4D8B"/>
    <w:rsid w:val="00FC6474"/>
    <w:rsid w:val="00FD04BA"/>
    <w:rsid w:val="00FD0E02"/>
    <w:rsid w:val="00FD3099"/>
    <w:rsid w:val="00FD4A62"/>
    <w:rsid w:val="00FD6138"/>
    <w:rsid w:val="00FD71D0"/>
    <w:rsid w:val="00FE1DCF"/>
    <w:rsid w:val="00FE208B"/>
    <w:rsid w:val="00FE25B4"/>
    <w:rsid w:val="00FE408C"/>
    <w:rsid w:val="00FE4CA9"/>
    <w:rsid w:val="00FE5641"/>
    <w:rsid w:val="00FE5FB3"/>
    <w:rsid w:val="00FE6CBE"/>
    <w:rsid w:val="00FE7D13"/>
    <w:rsid w:val="00FE7F25"/>
    <w:rsid w:val="00FF02CD"/>
    <w:rsid w:val="00FF033D"/>
    <w:rsid w:val="00FF0A4B"/>
    <w:rsid w:val="00FF5867"/>
    <w:rsid w:val="00FF59DE"/>
    <w:rsid w:val="0F646590"/>
    <w:rsid w:val="1F3E7AAB"/>
    <w:rsid w:val="2AF93A13"/>
    <w:rsid w:val="2D87EF24"/>
    <w:rsid w:val="622E3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155A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367"/>
    <w:rPr>
      <w:color w:val="000000"/>
      <w:sz w:val="24"/>
      <w:szCs w:val="24"/>
    </w:rPr>
  </w:style>
  <w:style w:type="paragraph" w:styleId="Heading1">
    <w:name w:val="heading 1"/>
    <w:basedOn w:val="Normal1"/>
    <w:next w:val="Normal1"/>
    <w:link w:val="Heading1Char"/>
    <w:uiPriority w:val="99"/>
    <w:qFormat/>
    <w:rsid w:val="008D2961"/>
    <w:pPr>
      <w:keepNext/>
      <w:keepLines/>
      <w:spacing w:before="480" w:after="120"/>
      <w:outlineLvl w:val="0"/>
    </w:pPr>
    <w:rPr>
      <w:b/>
      <w:sz w:val="48"/>
      <w:szCs w:val="48"/>
    </w:rPr>
  </w:style>
  <w:style w:type="paragraph" w:styleId="Heading2">
    <w:name w:val="heading 2"/>
    <w:basedOn w:val="Normal1"/>
    <w:next w:val="Normal1"/>
    <w:link w:val="Heading2Char"/>
    <w:uiPriority w:val="99"/>
    <w:qFormat/>
    <w:rsid w:val="008D2961"/>
    <w:pPr>
      <w:keepNext/>
      <w:keepLines/>
      <w:spacing w:before="360" w:after="80"/>
      <w:outlineLvl w:val="1"/>
    </w:pPr>
    <w:rPr>
      <w:b/>
      <w:sz w:val="36"/>
      <w:szCs w:val="36"/>
    </w:rPr>
  </w:style>
  <w:style w:type="paragraph" w:styleId="Heading3">
    <w:name w:val="heading 3"/>
    <w:basedOn w:val="Normal1"/>
    <w:next w:val="Normal1"/>
    <w:link w:val="Heading3Char"/>
    <w:uiPriority w:val="99"/>
    <w:qFormat/>
    <w:rsid w:val="008D2961"/>
    <w:pPr>
      <w:keepNext/>
      <w:keepLines/>
      <w:spacing w:before="280" w:after="80"/>
      <w:outlineLvl w:val="2"/>
    </w:pPr>
    <w:rPr>
      <w:b/>
      <w:sz w:val="28"/>
      <w:szCs w:val="28"/>
    </w:rPr>
  </w:style>
  <w:style w:type="paragraph" w:styleId="Heading4">
    <w:name w:val="heading 4"/>
    <w:basedOn w:val="Normal1"/>
    <w:next w:val="Normal1"/>
    <w:link w:val="Heading4Char"/>
    <w:uiPriority w:val="99"/>
    <w:qFormat/>
    <w:rsid w:val="008D2961"/>
    <w:pPr>
      <w:keepNext/>
      <w:keepLines/>
      <w:spacing w:before="240" w:after="40"/>
      <w:outlineLvl w:val="3"/>
    </w:pPr>
    <w:rPr>
      <w:b/>
    </w:rPr>
  </w:style>
  <w:style w:type="paragraph" w:styleId="Heading5">
    <w:name w:val="heading 5"/>
    <w:basedOn w:val="Normal1"/>
    <w:next w:val="Normal1"/>
    <w:link w:val="Heading5Char"/>
    <w:uiPriority w:val="99"/>
    <w:qFormat/>
    <w:rsid w:val="008D2961"/>
    <w:pPr>
      <w:keepNext/>
      <w:keepLines/>
      <w:spacing w:before="220" w:after="40"/>
      <w:outlineLvl w:val="4"/>
    </w:pPr>
    <w:rPr>
      <w:b/>
      <w:sz w:val="22"/>
      <w:szCs w:val="22"/>
    </w:rPr>
  </w:style>
  <w:style w:type="paragraph" w:styleId="Heading6">
    <w:name w:val="heading 6"/>
    <w:basedOn w:val="Normal1"/>
    <w:next w:val="Normal1"/>
    <w:link w:val="Heading6Char"/>
    <w:uiPriority w:val="99"/>
    <w:qFormat/>
    <w:rsid w:val="008D296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63115"/>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locked/>
    <w:rsid w:val="00863115"/>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locked/>
    <w:rsid w:val="00863115"/>
    <w:rPr>
      <w:rFonts w:ascii="Cambria" w:hAnsi="Cambria" w:cs="Times New Roman"/>
      <w:b/>
      <w:bCs/>
      <w:color w:val="000000"/>
      <w:sz w:val="26"/>
      <w:szCs w:val="26"/>
    </w:rPr>
  </w:style>
  <w:style w:type="character" w:customStyle="1" w:styleId="Heading4Char">
    <w:name w:val="Heading 4 Char"/>
    <w:basedOn w:val="DefaultParagraphFont"/>
    <w:link w:val="Heading4"/>
    <w:uiPriority w:val="99"/>
    <w:locked/>
    <w:rsid w:val="00863115"/>
    <w:rPr>
      <w:rFonts w:ascii="Calibri" w:hAnsi="Calibri" w:cs="Times New Roman"/>
      <w:b/>
      <w:bCs/>
      <w:color w:val="000000"/>
      <w:sz w:val="28"/>
      <w:szCs w:val="28"/>
    </w:rPr>
  </w:style>
  <w:style w:type="character" w:customStyle="1" w:styleId="Heading5Char">
    <w:name w:val="Heading 5 Char"/>
    <w:basedOn w:val="DefaultParagraphFont"/>
    <w:link w:val="Heading5"/>
    <w:uiPriority w:val="99"/>
    <w:locked/>
    <w:rsid w:val="00863115"/>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locked/>
    <w:rsid w:val="00863115"/>
    <w:rPr>
      <w:rFonts w:ascii="Calibri" w:hAnsi="Calibri" w:cs="Times New Roman"/>
      <w:b/>
      <w:bCs/>
      <w:color w:val="000000"/>
    </w:rPr>
  </w:style>
  <w:style w:type="paragraph" w:customStyle="1" w:styleId="Normal1">
    <w:name w:val="Normal1"/>
    <w:uiPriority w:val="99"/>
    <w:rsid w:val="00200367"/>
    <w:rPr>
      <w:color w:val="000000"/>
      <w:sz w:val="24"/>
      <w:szCs w:val="24"/>
    </w:rPr>
  </w:style>
  <w:style w:type="paragraph" w:styleId="Title">
    <w:name w:val="Title"/>
    <w:basedOn w:val="Normal1"/>
    <w:next w:val="Normal1"/>
    <w:link w:val="TitleChar"/>
    <w:uiPriority w:val="99"/>
    <w:qFormat/>
    <w:rsid w:val="008D2961"/>
    <w:pPr>
      <w:keepNext/>
      <w:keepLines/>
      <w:spacing w:before="480" w:after="120"/>
    </w:pPr>
    <w:rPr>
      <w:b/>
      <w:sz w:val="72"/>
      <w:szCs w:val="72"/>
    </w:rPr>
  </w:style>
  <w:style w:type="character" w:customStyle="1" w:styleId="TitleChar">
    <w:name w:val="Title Char"/>
    <w:basedOn w:val="DefaultParagraphFont"/>
    <w:link w:val="Title"/>
    <w:uiPriority w:val="99"/>
    <w:locked/>
    <w:rsid w:val="00863115"/>
    <w:rPr>
      <w:rFonts w:ascii="Cambria" w:hAnsi="Cambria" w:cs="Times New Roman"/>
      <w:b/>
      <w:bCs/>
      <w:color w:val="000000"/>
      <w:kern w:val="28"/>
      <w:sz w:val="32"/>
      <w:szCs w:val="32"/>
    </w:rPr>
  </w:style>
  <w:style w:type="paragraph" w:styleId="Subtitle">
    <w:name w:val="Subtitle"/>
    <w:basedOn w:val="Normal1"/>
    <w:next w:val="Normal1"/>
    <w:link w:val="SubtitleChar"/>
    <w:uiPriority w:val="99"/>
    <w:qFormat/>
    <w:rsid w:val="008D2961"/>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863115"/>
    <w:rPr>
      <w:rFonts w:ascii="Cambria" w:hAnsi="Cambria" w:cs="Times New Roman"/>
      <w:color w:val="000000"/>
      <w:sz w:val="24"/>
      <w:szCs w:val="24"/>
    </w:rPr>
  </w:style>
  <w:style w:type="paragraph" w:styleId="BalloonText">
    <w:name w:val="Balloon Text"/>
    <w:basedOn w:val="Normal"/>
    <w:link w:val="BalloonTextChar"/>
    <w:uiPriority w:val="99"/>
    <w:semiHidden/>
    <w:rsid w:val="006232F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63115"/>
    <w:rPr>
      <w:rFonts w:ascii="Times New Roman" w:hAnsi="Times New Roman" w:cs="Times New Roman"/>
      <w:color w:val="000000"/>
      <w:sz w:val="2"/>
    </w:rPr>
  </w:style>
  <w:style w:type="character" w:styleId="CommentReference">
    <w:name w:val="annotation reference"/>
    <w:basedOn w:val="DefaultParagraphFont"/>
    <w:uiPriority w:val="99"/>
    <w:semiHidden/>
    <w:rsid w:val="006232FC"/>
    <w:rPr>
      <w:rFonts w:cs="Times New Roman"/>
      <w:sz w:val="16"/>
      <w:szCs w:val="16"/>
    </w:rPr>
  </w:style>
  <w:style w:type="paragraph" w:styleId="CommentText">
    <w:name w:val="annotation text"/>
    <w:basedOn w:val="Normal"/>
    <w:link w:val="CommentTextChar"/>
    <w:uiPriority w:val="99"/>
    <w:semiHidden/>
    <w:rsid w:val="006232FC"/>
    <w:rPr>
      <w:sz w:val="20"/>
      <w:szCs w:val="20"/>
    </w:rPr>
  </w:style>
  <w:style w:type="character" w:customStyle="1" w:styleId="CommentTextChar">
    <w:name w:val="Comment Text Char"/>
    <w:basedOn w:val="DefaultParagraphFont"/>
    <w:link w:val="CommentText"/>
    <w:uiPriority w:val="99"/>
    <w:semiHidden/>
    <w:locked/>
    <w:rsid w:val="00863115"/>
    <w:rPr>
      <w:rFonts w:cs="Times New Roman"/>
      <w:color w:val="000000"/>
      <w:sz w:val="20"/>
      <w:szCs w:val="20"/>
    </w:rPr>
  </w:style>
  <w:style w:type="paragraph" w:styleId="CommentSubject">
    <w:name w:val="annotation subject"/>
    <w:basedOn w:val="CommentText"/>
    <w:next w:val="CommentText"/>
    <w:link w:val="CommentSubjectChar"/>
    <w:uiPriority w:val="99"/>
    <w:semiHidden/>
    <w:rsid w:val="006232FC"/>
    <w:rPr>
      <w:b/>
      <w:bCs/>
    </w:rPr>
  </w:style>
  <w:style w:type="character" w:customStyle="1" w:styleId="CommentSubjectChar">
    <w:name w:val="Comment Subject Char"/>
    <w:basedOn w:val="CommentTextChar"/>
    <w:link w:val="CommentSubject"/>
    <w:uiPriority w:val="99"/>
    <w:semiHidden/>
    <w:locked/>
    <w:rsid w:val="00863115"/>
    <w:rPr>
      <w:rFonts w:cs="Times New Roman"/>
      <w:b/>
      <w:bCs/>
      <w:color w:val="000000"/>
      <w:sz w:val="20"/>
      <w:szCs w:val="20"/>
    </w:rPr>
  </w:style>
  <w:style w:type="paragraph" w:styleId="DocumentMap">
    <w:name w:val="Document Map"/>
    <w:basedOn w:val="Normal"/>
    <w:link w:val="DocumentMapChar"/>
    <w:uiPriority w:val="99"/>
    <w:semiHidden/>
    <w:rsid w:val="007723D9"/>
    <w:rPr>
      <w:rFonts w:ascii="Times New Roman" w:hAnsi="Times New Roman" w:cs="Times New Roman"/>
    </w:rPr>
  </w:style>
  <w:style w:type="character" w:customStyle="1" w:styleId="DocumentMapChar">
    <w:name w:val="Document Map Char"/>
    <w:basedOn w:val="DefaultParagraphFont"/>
    <w:link w:val="DocumentMap"/>
    <w:uiPriority w:val="99"/>
    <w:semiHidden/>
    <w:locked/>
    <w:rsid w:val="007723D9"/>
    <w:rPr>
      <w:rFonts w:ascii="Times New Roman" w:hAnsi="Times New Roman" w:cs="Times New Roman"/>
      <w:color w:val="000000"/>
      <w:sz w:val="24"/>
      <w:szCs w:val="24"/>
    </w:rPr>
  </w:style>
  <w:style w:type="paragraph" w:styleId="Revision">
    <w:name w:val="Revision"/>
    <w:hidden/>
    <w:uiPriority w:val="99"/>
    <w:semiHidden/>
    <w:rsid w:val="00200367"/>
    <w:rPr>
      <w:color w:val="000000"/>
      <w:sz w:val="24"/>
      <w:szCs w:val="24"/>
    </w:rPr>
  </w:style>
  <w:style w:type="character" w:styleId="LineNumber">
    <w:name w:val="line number"/>
    <w:basedOn w:val="DefaultParagraphFont"/>
    <w:uiPriority w:val="99"/>
    <w:semiHidden/>
    <w:rsid w:val="0051067C"/>
    <w:rPr>
      <w:rFonts w:cs="Times New Roman"/>
    </w:rPr>
  </w:style>
  <w:style w:type="table" w:styleId="TableGrid">
    <w:name w:val="Table Grid"/>
    <w:basedOn w:val="TableNormal"/>
    <w:uiPriority w:val="99"/>
    <w:locked/>
    <w:rsid w:val="0086788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6BA8"/>
    <w:pPr>
      <w:tabs>
        <w:tab w:val="center" w:pos="4680"/>
        <w:tab w:val="right" w:pos="9360"/>
      </w:tabs>
    </w:pPr>
  </w:style>
  <w:style w:type="character" w:customStyle="1" w:styleId="HeaderChar">
    <w:name w:val="Header Char"/>
    <w:basedOn w:val="DefaultParagraphFont"/>
    <w:link w:val="Header"/>
    <w:uiPriority w:val="99"/>
    <w:rsid w:val="003F6BA8"/>
    <w:rPr>
      <w:color w:val="000000"/>
      <w:sz w:val="24"/>
      <w:szCs w:val="24"/>
    </w:rPr>
  </w:style>
  <w:style w:type="paragraph" w:styleId="Footer">
    <w:name w:val="footer"/>
    <w:basedOn w:val="Normal"/>
    <w:link w:val="FooterChar"/>
    <w:uiPriority w:val="99"/>
    <w:unhideWhenUsed/>
    <w:rsid w:val="003F6BA8"/>
    <w:pPr>
      <w:tabs>
        <w:tab w:val="center" w:pos="4680"/>
        <w:tab w:val="right" w:pos="9360"/>
      </w:tabs>
    </w:pPr>
  </w:style>
  <w:style w:type="character" w:customStyle="1" w:styleId="FooterChar">
    <w:name w:val="Footer Char"/>
    <w:basedOn w:val="DefaultParagraphFont"/>
    <w:link w:val="Footer"/>
    <w:uiPriority w:val="99"/>
    <w:rsid w:val="003F6BA8"/>
    <w:rPr>
      <w:color w:val="000000"/>
      <w:sz w:val="24"/>
      <w:szCs w:val="24"/>
    </w:rPr>
  </w:style>
  <w:style w:type="character" w:styleId="PlaceholderText">
    <w:name w:val="Placeholder Text"/>
    <w:basedOn w:val="DefaultParagraphFont"/>
    <w:uiPriority w:val="99"/>
    <w:semiHidden/>
    <w:rsid w:val="006964DC"/>
    <w:rPr>
      <w:color w:val="808080"/>
    </w:rPr>
  </w:style>
  <w:style w:type="character" w:styleId="Hyperlink">
    <w:name w:val="Hyperlink"/>
    <w:basedOn w:val="DefaultParagraphFont"/>
    <w:uiPriority w:val="99"/>
    <w:unhideWhenUsed/>
    <w:rsid w:val="00F275DE"/>
    <w:rPr>
      <w:color w:val="0000FF" w:themeColor="hyperlink"/>
      <w:u w:val="single"/>
    </w:rPr>
  </w:style>
  <w:style w:type="character" w:customStyle="1" w:styleId="apple-converted-space">
    <w:name w:val="apple-converted-space"/>
    <w:basedOn w:val="DefaultParagraphFont"/>
    <w:rsid w:val="00A54F18"/>
  </w:style>
  <w:style w:type="paragraph" w:styleId="NormalWeb">
    <w:name w:val="Normal (Web)"/>
    <w:basedOn w:val="Normal"/>
    <w:uiPriority w:val="99"/>
    <w:semiHidden/>
    <w:unhideWhenUsed/>
    <w:rsid w:val="00867FA6"/>
    <w:pPr>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60775">
      <w:bodyDiv w:val="1"/>
      <w:marLeft w:val="0"/>
      <w:marRight w:val="0"/>
      <w:marTop w:val="0"/>
      <w:marBottom w:val="0"/>
      <w:divBdr>
        <w:top w:val="none" w:sz="0" w:space="0" w:color="auto"/>
        <w:left w:val="none" w:sz="0" w:space="0" w:color="auto"/>
        <w:bottom w:val="none" w:sz="0" w:space="0" w:color="auto"/>
        <w:right w:val="none" w:sz="0" w:space="0" w:color="auto"/>
      </w:divBdr>
    </w:div>
    <w:div w:id="171142797">
      <w:bodyDiv w:val="1"/>
      <w:marLeft w:val="0"/>
      <w:marRight w:val="0"/>
      <w:marTop w:val="0"/>
      <w:marBottom w:val="0"/>
      <w:divBdr>
        <w:top w:val="none" w:sz="0" w:space="0" w:color="auto"/>
        <w:left w:val="none" w:sz="0" w:space="0" w:color="auto"/>
        <w:bottom w:val="none" w:sz="0" w:space="0" w:color="auto"/>
        <w:right w:val="none" w:sz="0" w:space="0" w:color="auto"/>
      </w:divBdr>
    </w:div>
    <w:div w:id="193076556">
      <w:bodyDiv w:val="1"/>
      <w:marLeft w:val="0"/>
      <w:marRight w:val="0"/>
      <w:marTop w:val="0"/>
      <w:marBottom w:val="0"/>
      <w:divBdr>
        <w:top w:val="none" w:sz="0" w:space="0" w:color="auto"/>
        <w:left w:val="none" w:sz="0" w:space="0" w:color="auto"/>
        <w:bottom w:val="none" w:sz="0" w:space="0" w:color="auto"/>
        <w:right w:val="none" w:sz="0" w:space="0" w:color="auto"/>
      </w:divBdr>
    </w:div>
    <w:div w:id="278683063">
      <w:bodyDiv w:val="1"/>
      <w:marLeft w:val="0"/>
      <w:marRight w:val="0"/>
      <w:marTop w:val="0"/>
      <w:marBottom w:val="0"/>
      <w:divBdr>
        <w:top w:val="none" w:sz="0" w:space="0" w:color="auto"/>
        <w:left w:val="none" w:sz="0" w:space="0" w:color="auto"/>
        <w:bottom w:val="none" w:sz="0" w:space="0" w:color="auto"/>
        <w:right w:val="none" w:sz="0" w:space="0" w:color="auto"/>
      </w:divBdr>
    </w:div>
    <w:div w:id="473134101">
      <w:bodyDiv w:val="1"/>
      <w:marLeft w:val="0"/>
      <w:marRight w:val="0"/>
      <w:marTop w:val="0"/>
      <w:marBottom w:val="0"/>
      <w:divBdr>
        <w:top w:val="none" w:sz="0" w:space="0" w:color="auto"/>
        <w:left w:val="none" w:sz="0" w:space="0" w:color="auto"/>
        <w:bottom w:val="none" w:sz="0" w:space="0" w:color="auto"/>
        <w:right w:val="none" w:sz="0" w:space="0" w:color="auto"/>
      </w:divBdr>
    </w:div>
    <w:div w:id="567040121">
      <w:bodyDiv w:val="1"/>
      <w:marLeft w:val="0"/>
      <w:marRight w:val="0"/>
      <w:marTop w:val="0"/>
      <w:marBottom w:val="0"/>
      <w:divBdr>
        <w:top w:val="none" w:sz="0" w:space="0" w:color="auto"/>
        <w:left w:val="none" w:sz="0" w:space="0" w:color="auto"/>
        <w:bottom w:val="none" w:sz="0" w:space="0" w:color="auto"/>
        <w:right w:val="none" w:sz="0" w:space="0" w:color="auto"/>
      </w:divBdr>
    </w:div>
    <w:div w:id="879629192">
      <w:bodyDiv w:val="1"/>
      <w:marLeft w:val="0"/>
      <w:marRight w:val="0"/>
      <w:marTop w:val="0"/>
      <w:marBottom w:val="0"/>
      <w:divBdr>
        <w:top w:val="none" w:sz="0" w:space="0" w:color="auto"/>
        <w:left w:val="none" w:sz="0" w:space="0" w:color="auto"/>
        <w:bottom w:val="none" w:sz="0" w:space="0" w:color="auto"/>
        <w:right w:val="none" w:sz="0" w:space="0" w:color="auto"/>
      </w:divBdr>
    </w:div>
    <w:div w:id="1014771188">
      <w:bodyDiv w:val="1"/>
      <w:marLeft w:val="0"/>
      <w:marRight w:val="0"/>
      <w:marTop w:val="0"/>
      <w:marBottom w:val="0"/>
      <w:divBdr>
        <w:top w:val="none" w:sz="0" w:space="0" w:color="auto"/>
        <w:left w:val="none" w:sz="0" w:space="0" w:color="auto"/>
        <w:bottom w:val="none" w:sz="0" w:space="0" w:color="auto"/>
        <w:right w:val="none" w:sz="0" w:space="0" w:color="auto"/>
      </w:divBdr>
      <w:divsChild>
        <w:div w:id="152383076">
          <w:marLeft w:val="0"/>
          <w:marRight w:val="0"/>
          <w:marTop w:val="0"/>
          <w:marBottom w:val="0"/>
          <w:divBdr>
            <w:top w:val="none" w:sz="0" w:space="0" w:color="auto"/>
            <w:left w:val="none" w:sz="0" w:space="0" w:color="auto"/>
            <w:bottom w:val="none" w:sz="0" w:space="0" w:color="auto"/>
            <w:right w:val="none" w:sz="0" w:space="0" w:color="auto"/>
          </w:divBdr>
        </w:div>
        <w:div w:id="1649742766">
          <w:marLeft w:val="0"/>
          <w:marRight w:val="0"/>
          <w:marTop w:val="0"/>
          <w:marBottom w:val="0"/>
          <w:divBdr>
            <w:top w:val="none" w:sz="0" w:space="0" w:color="auto"/>
            <w:left w:val="none" w:sz="0" w:space="0" w:color="auto"/>
            <w:bottom w:val="none" w:sz="0" w:space="0" w:color="auto"/>
            <w:right w:val="none" w:sz="0" w:space="0" w:color="auto"/>
          </w:divBdr>
        </w:div>
      </w:divsChild>
    </w:div>
    <w:div w:id="1057045678">
      <w:bodyDiv w:val="1"/>
      <w:marLeft w:val="0"/>
      <w:marRight w:val="0"/>
      <w:marTop w:val="0"/>
      <w:marBottom w:val="0"/>
      <w:divBdr>
        <w:top w:val="none" w:sz="0" w:space="0" w:color="auto"/>
        <w:left w:val="none" w:sz="0" w:space="0" w:color="auto"/>
        <w:bottom w:val="none" w:sz="0" w:space="0" w:color="auto"/>
        <w:right w:val="none" w:sz="0" w:space="0" w:color="auto"/>
      </w:divBdr>
    </w:div>
    <w:div w:id="1180269723">
      <w:bodyDiv w:val="1"/>
      <w:marLeft w:val="0"/>
      <w:marRight w:val="0"/>
      <w:marTop w:val="0"/>
      <w:marBottom w:val="0"/>
      <w:divBdr>
        <w:top w:val="none" w:sz="0" w:space="0" w:color="auto"/>
        <w:left w:val="none" w:sz="0" w:space="0" w:color="auto"/>
        <w:bottom w:val="none" w:sz="0" w:space="0" w:color="auto"/>
        <w:right w:val="none" w:sz="0" w:space="0" w:color="auto"/>
      </w:divBdr>
    </w:div>
    <w:div w:id="1247227076">
      <w:bodyDiv w:val="1"/>
      <w:marLeft w:val="0"/>
      <w:marRight w:val="0"/>
      <w:marTop w:val="0"/>
      <w:marBottom w:val="0"/>
      <w:divBdr>
        <w:top w:val="none" w:sz="0" w:space="0" w:color="auto"/>
        <w:left w:val="none" w:sz="0" w:space="0" w:color="auto"/>
        <w:bottom w:val="none" w:sz="0" w:space="0" w:color="auto"/>
        <w:right w:val="none" w:sz="0" w:space="0" w:color="auto"/>
      </w:divBdr>
    </w:div>
    <w:div w:id="1303851118">
      <w:bodyDiv w:val="1"/>
      <w:marLeft w:val="0"/>
      <w:marRight w:val="0"/>
      <w:marTop w:val="0"/>
      <w:marBottom w:val="0"/>
      <w:divBdr>
        <w:top w:val="none" w:sz="0" w:space="0" w:color="auto"/>
        <w:left w:val="none" w:sz="0" w:space="0" w:color="auto"/>
        <w:bottom w:val="none" w:sz="0" w:space="0" w:color="auto"/>
        <w:right w:val="none" w:sz="0" w:space="0" w:color="auto"/>
      </w:divBdr>
    </w:div>
    <w:div w:id="1320424990">
      <w:marLeft w:val="0"/>
      <w:marRight w:val="0"/>
      <w:marTop w:val="0"/>
      <w:marBottom w:val="0"/>
      <w:divBdr>
        <w:top w:val="none" w:sz="0" w:space="0" w:color="auto"/>
        <w:left w:val="none" w:sz="0" w:space="0" w:color="auto"/>
        <w:bottom w:val="none" w:sz="0" w:space="0" w:color="auto"/>
        <w:right w:val="none" w:sz="0" w:space="0" w:color="auto"/>
      </w:divBdr>
    </w:div>
    <w:div w:id="1320424991">
      <w:marLeft w:val="0"/>
      <w:marRight w:val="0"/>
      <w:marTop w:val="0"/>
      <w:marBottom w:val="0"/>
      <w:divBdr>
        <w:top w:val="none" w:sz="0" w:space="0" w:color="auto"/>
        <w:left w:val="none" w:sz="0" w:space="0" w:color="auto"/>
        <w:bottom w:val="none" w:sz="0" w:space="0" w:color="auto"/>
        <w:right w:val="none" w:sz="0" w:space="0" w:color="auto"/>
      </w:divBdr>
    </w:div>
    <w:div w:id="1321228034">
      <w:bodyDiv w:val="1"/>
      <w:marLeft w:val="0"/>
      <w:marRight w:val="0"/>
      <w:marTop w:val="0"/>
      <w:marBottom w:val="0"/>
      <w:divBdr>
        <w:top w:val="none" w:sz="0" w:space="0" w:color="auto"/>
        <w:left w:val="none" w:sz="0" w:space="0" w:color="auto"/>
        <w:bottom w:val="none" w:sz="0" w:space="0" w:color="auto"/>
        <w:right w:val="none" w:sz="0" w:space="0" w:color="auto"/>
      </w:divBdr>
    </w:div>
    <w:div w:id="1494376154">
      <w:bodyDiv w:val="1"/>
      <w:marLeft w:val="0"/>
      <w:marRight w:val="0"/>
      <w:marTop w:val="0"/>
      <w:marBottom w:val="0"/>
      <w:divBdr>
        <w:top w:val="none" w:sz="0" w:space="0" w:color="auto"/>
        <w:left w:val="none" w:sz="0" w:space="0" w:color="auto"/>
        <w:bottom w:val="none" w:sz="0" w:space="0" w:color="auto"/>
        <w:right w:val="none" w:sz="0" w:space="0" w:color="auto"/>
      </w:divBdr>
    </w:div>
    <w:div w:id="1511022097">
      <w:bodyDiv w:val="1"/>
      <w:marLeft w:val="0"/>
      <w:marRight w:val="0"/>
      <w:marTop w:val="0"/>
      <w:marBottom w:val="0"/>
      <w:divBdr>
        <w:top w:val="none" w:sz="0" w:space="0" w:color="auto"/>
        <w:left w:val="none" w:sz="0" w:space="0" w:color="auto"/>
        <w:bottom w:val="none" w:sz="0" w:space="0" w:color="auto"/>
        <w:right w:val="none" w:sz="0" w:space="0" w:color="auto"/>
      </w:divBdr>
    </w:div>
    <w:div w:id="1530290703">
      <w:bodyDiv w:val="1"/>
      <w:marLeft w:val="0"/>
      <w:marRight w:val="0"/>
      <w:marTop w:val="0"/>
      <w:marBottom w:val="0"/>
      <w:divBdr>
        <w:top w:val="none" w:sz="0" w:space="0" w:color="auto"/>
        <w:left w:val="none" w:sz="0" w:space="0" w:color="auto"/>
        <w:bottom w:val="none" w:sz="0" w:space="0" w:color="auto"/>
        <w:right w:val="none" w:sz="0" w:space="0" w:color="auto"/>
      </w:divBdr>
    </w:div>
    <w:div w:id="1611662567">
      <w:bodyDiv w:val="1"/>
      <w:marLeft w:val="0"/>
      <w:marRight w:val="0"/>
      <w:marTop w:val="0"/>
      <w:marBottom w:val="0"/>
      <w:divBdr>
        <w:top w:val="none" w:sz="0" w:space="0" w:color="auto"/>
        <w:left w:val="none" w:sz="0" w:space="0" w:color="auto"/>
        <w:bottom w:val="none" w:sz="0" w:space="0" w:color="auto"/>
        <w:right w:val="none" w:sz="0" w:space="0" w:color="auto"/>
      </w:divBdr>
    </w:div>
    <w:div w:id="1630628626">
      <w:bodyDiv w:val="1"/>
      <w:marLeft w:val="0"/>
      <w:marRight w:val="0"/>
      <w:marTop w:val="0"/>
      <w:marBottom w:val="0"/>
      <w:divBdr>
        <w:top w:val="none" w:sz="0" w:space="0" w:color="auto"/>
        <w:left w:val="none" w:sz="0" w:space="0" w:color="auto"/>
        <w:bottom w:val="none" w:sz="0" w:space="0" w:color="auto"/>
        <w:right w:val="none" w:sz="0" w:space="0" w:color="auto"/>
      </w:divBdr>
    </w:div>
    <w:div w:id="1631399579">
      <w:bodyDiv w:val="1"/>
      <w:marLeft w:val="0"/>
      <w:marRight w:val="0"/>
      <w:marTop w:val="0"/>
      <w:marBottom w:val="0"/>
      <w:divBdr>
        <w:top w:val="none" w:sz="0" w:space="0" w:color="auto"/>
        <w:left w:val="none" w:sz="0" w:space="0" w:color="auto"/>
        <w:bottom w:val="none" w:sz="0" w:space="0" w:color="auto"/>
        <w:right w:val="none" w:sz="0" w:space="0" w:color="auto"/>
      </w:divBdr>
    </w:div>
    <w:div w:id="1662149539">
      <w:bodyDiv w:val="1"/>
      <w:marLeft w:val="0"/>
      <w:marRight w:val="0"/>
      <w:marTop w:val="0"/>
      <w:marBottom w:val="0"/>
      <w:divBdr>
        <w:top w:val="none" w:sz="0" w:space="0" w:color="auto"/>
        <w:left w:val="none" w:sz="0" w:space="0" w:color="auto"/>
        <w:bottom w:val="none" w:sz="0" w:space="0" w:color="auto"/>
        <w:right w:val="none" w:sz="0" w:space="0" w:color="auto"/>
      </w:divBdr>
    </w:div>
    <w:div w:id="1742679928">
      <w:bodyDiv w:val="1"/>
      <w:marLeft w:val="0"/>
      <w:marRight w:val="0"/>
      <w:marTop w:val="0"/>
      <w:marBottom w:val="0"/>
      <w:divBdr>
        <w:top w:val="none" w:sz="0" w:space="0" w:color="auto"/>
        <w:left w:val="none" w:sz="0" w:space="0" w:color="auto"/>
        <w:bottom w:val="none" w:sz="0" w:space="0" w:color="auto"/>
        <w:right w:val="none" w:sz="0" w:space="0" w:color="auto"/>
      </w:divBdr>
      <w:divsChild>
        <w:div w:id="1251086416">
          <w:marLeft w:val="0"/>
          <w:marRight w:val="0"/>
          <w:marTop w:val="0"/>
          <w:marBottom w:val="0"/>
          <w:divBdr>
            <w:top w:val="none" w:sz="0" w:space="0" w:color="auto"/>
            <w:left w:val="none" w:sz="0" w:space="0" w:color="auto"/>
            <w:bottom w:val="none" w:sz="0" w:space="0" w:color="auto"/>
            <w:right w:val="none" w:sz="0" w:space="0" w:color="auto"/>
          </w:divBdr>
        </w:div>
        <w:div w:id="1298073559">
          <w:marLeft w:val="0"/>
          <w:marRight w:val="0"/>
          <w:marTop w:val="0"/>
          <w:marBottom w:val="0"/>
          <w:divBdr>
            <w:top w:val="none" w:sz="0" w:space="0" w:color="auto"/>
            <w:left w:val="none" w:sz="0" w:space="0" w:color="auto"/>
            <w:bottom w:val="none" w:sz="0" w:space="0" w:color="auto"/>
            <w:right w:val="none" w:sz="0" w:space="0" w:color="auto"/>
          </w:divBdr>
        </w:div>
      </w:divsChild>
    </w:div>
    <w:div w:id="1779712338">
      <w:bodyDiv w:val="1"/>
      <w:marLeft w:val="0"/>
      <w:marRight w:val="0"/>
      <w:marTop w:val="0"/>
      <w:marBottom w:val="0"/>
      <w:divBdr>
        <w:top w:val="none" w:sz="0" w:space="0" w:color="auto"/>
        <w:left w:val="none" w:sz="0" w:space="0" w:color="auto"/>
        <w:bottom w:val="none" w:sz="0" w:space="0" w:color="auto"/>
        <w:right w:val="none" w:sz="0" w:space="0" w:color="auto"/>
      </w:divBdr>
    </w:div>
    <w:div w:id="1831868787">
      <w:bodyDiv w:val="1"/>
      <w:marLeft w:val="0"/>
      <w:marRight w:val="0"/>
      <w:marTop w:val="0"/>
      <w:marBottom w:val="0"/>
      <w:divBdr>
        <w:top w:val="none" w:sz="0" w:space="0" w:color="auto"/>
        <w:left w:val="none" w:sz="0" w:space="0" w:color="auto"/>
        <w:bottom w:val="none" w:sz="0" w:space="0" w:color="auto"/>
        <w:right w:val="none" w:sz="0" w:space="0" w:color="auto"/>
      </w:divBdr>
    </w:div>
    <w:div w:id="1988700398">
      <w:bodyDiv w:val="1"/>
      <w:marLeft w:val="0"/>
      <w:marRight w:val="0"/>
      <w:marTop w:val="0"/>
      <w:marBottom w:val="0"/>
      <w:divBdr>
        <w:top w:val="none" w:sz="0" w:space="0" w:color="auto"/>
        <w:left w:val="none" w:sz="0" w:space="0" w:color="auto"/>
        <w:bottom w:val="none" w:sz="0" w:space="0" w:color="auto"/>
        <w:right w:val="none" w:sz="0" w:space="0" w:color="auto"/>
      </w:divBdr>
    </w:div>
    <w:div w:id="2039620227">
      <w:bodyDiv w:val="1"/>
      <w:marLeft w:val="0"/>
      <w:marRight w:val="0"/>
      <w:marTop w:val="0"/>
      <w:marBottom w:val="0"/>
      <w:divBdr>
        <w:top w:val="none" w:sz="0" w:space="0" w:color="auto"/>
        <w:left w:val="none" w:sz="0" w:space="0" w:color="auto"/>
        <w:bottom w:val="none" w:sz="0" w:space="0" w:color="auto"/>
        <w:right w:val="none" w:sz="0" w:space="0" w:color="auto"/>
      </w:divBdr>
    </w:div>
    <w:div w:id="2043283918">
      <w:bodyDiv w:val="1"/>
      <w:marLeft w:val="0"/>
      <w:marRight w:val="0"/>
      <w:marTop w:val="0"/>
      <w:marBottom w:val="0"/>
      <w:divBdr>
        <w:top w:val="none" w:sz="0" w:space="0" w:color="auto"/>
        <w:left w:val="none" w:sz="0" w:space="0" w:color="auto"/>
        <w:bottom w:val="none" w:sz="0" w:space="0" w:color="auto"/>
        <w:right w:val="none" w:sz="0" w:space="0" w:color="auto"/>
      </w:divBdr>
    </w:div>
    <w:div w:id="206807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8153E-CB95-2D4C-88E1-A9135F542B38}">
  <ds:schemaRefs>
    <ds:schemaRef ds:uri="http://schemas.openxmlformats.org/officeDocument/2006/bibliography"/>
  </ds:schemaRefs>
</ds:datastoreItem>
</file>

<file path=customXml/itemProps2.xml><?xml version="1.0" encoding="utf-8"?>
<ds:datastoreItem xmlns:ds="http://schemas.openxmlformats.org/officeDocument/2006/customXml" ds:itemID="{A318FEA9-F24D-8E40-9D62-0D04BBAAC75E}">
  <ds:schemaRefs>
    <ds:schemaRef ds:uri="http://schemas.openxmlformats.org/officeDocument/2006/bibliography"/>
  </ds:schemaRefs>
</ds:datastoreItem>
</file>

<file path=customXml/itemProps3.xml><?xml version="1.0" encoding="utf-8"?>
<ds:datastoreItem xmlns:ds="http://schemas.openxmlformats.org/officeDocument/2006/customXml" ds:itemID="{18367B15-0D4E-4141-86CE-E409AC7E9A2D}">
  <ds:schemaRefs>
    <ds:schemaRef ds:uri="http://schemas.openxmlformats.org/officeDocument/2006/bibliography"/>
  </ds:schemaRefs>
</ds:datastoreItem>
</file>

<file path=customXml/itemProps4.xml><?xml version="1.0" encoding="utf-8"?>
<ds:datastoreItem xmlns:ds="http://schemas.openxmlformats.org/officeDocument/2006/customXml" ds:itemID="{F1DFCEAB-5799-5E4F-B627-259FCF14A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11031</Words>
  <Characters>62879</Characters>
  <Application>Microsoft Macintosh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Modeling the doughnut effect; depth dependent variation in the performance of acoustic tag:receiver pairs</vt:lpstr>
    </vt:vector>
  </TitlesOfParts>
  <Company/>
  <LinksUpToDate>false</LinksUpToDate>
  <CharactersWithSpaces>73763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doughnut effect; depth dependent variation in the performance of acoustic tag:receiver pairs</dc:title>
  <dc:creator>Steve Scherrer</dc:creator>
  <cp:lastModifiedBy>Stephen Scherrer</cp:lastModifiedBy>
  <cp:revision>8</cp:revision>
  <cp:lastPrinted>2017-06-27T23:52:00Z</cp:lastPrinted>
  <dcterms:created xsi:type="dcterms:W3CDTF">2017-11-22T03:12:00Z</dcterms:created>
  <dcterms:modified xsi:type="dcterms:W3CDTF">2017-11-22T03:57:00Z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Unable to retrieve uuid - error: 0. Server error 'Connection refused'</vt:lpwstr>
  </property>
  <property fmtid="{D5CDD505-2E9C-101B-9397-08002B2CF9AE}" pid="4" name="Mendeley Citation Style_1">
    <vt:lpwstr>http://www.zotero.org/styles/peerj</vt:lpwstr>
  </property>
  <property fmtid="{D5CDD505-2E9C-101B-9397-08002B2CF9AE}" pid="5" name="PAPERS2_INFO_01">
    <vt:lpwstr>&lt;info&gt;&lt;style id="http://www.zotero.org/styles/apa"/&gt;&lt;format class="1"/&gt;&lt;/info&gt;PAPERS2_INFO_END</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16th edition (author-date)</vt:lpwstr>
  </property>
  <property fmtid="{D5CDD505-2E9C-101B-9397-08002B2CF9AE}" pid="12" name="Mendeley Recent Style Id 3_1">
    <vt:lpwstr>http://www.zotero.org/styles/harvard1</vt:lpwstr>
  </property>
  <property fmtid="{D5CDD505-2E9C-101B-9397-08002B2CF9AE}" pid="13" name="Mendeley Recent Style Name 3_1">
    <vt:lpwstr>Harvard Reference format 1 (author-date)</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http://www.zotero.org/styles/marine-biology</vt:lpwstr>
  </property>
  <property fmtid="{D5CDD505-2E9C-101B-9397-08002B2CF9AE}" pid="17" name="Mendeley Recent Style Name 5_1">
    <vt:lpwstr>Marine Biology</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7th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http://www.zotero.org/styles/peerj</vt:lpwstr>
  </property>
  <property fmtid="{D5CDD505-2E9C-101B-9397-08002B2CF9AE}" pid="25" name="Mendeley Recent Style Name 9_1">
    <vt:lpwstr>PeerJ</vt:lpwstr>
  </property>
</Properties>
</file>